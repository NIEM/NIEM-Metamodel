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7B96" w14:textId="77777777" w:rsidR="002541E8" w:rsidRPr="00B12A0C" w:rsidRDefault="00425935">
      <w:pPr>
        <w:pStyle w:val="Heading1"/>
        <w:rPr>
          <w:color w:val="005670"/>
        </w:rPr>
      </w:pPr>
      <w:bookmarkStart w:id="0" w:name="introduction-to-niem-model-instances"/>
      <w:r w:rsidRPr="00B12A0C">
        <w:rPr>
          <w:color w:val="005670"/>
        </w:rPr>
        <w:t xml:space="preserve">Introduction to NIEM Model </w:t>
      </w:r>
      <w:commentRangeStart w:id="1"/>
      <w:r w:rsidRPr="00B12A0C">
        <w:rPr>
          <w:color w:val="005670"/>
        </w:rPr>
        <w:t>Instances</w:t>
      </w:r>
      <w:commentRangeEnd w:id="1"/>
      <w:r w:rsidR="00621F9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14:paraId="7F7A9CE2" w14:textId="04F656E3" w:rsidR="00857B94" w:rsidRDefault="00857B94">
      <w:pPr>
        <w:pStyle w:val="Heading2"/>
        <w:rPr>
          <w:ins w:id="2" w:author="Self, Linda [USA]" w:date="2021-05-19T14:20:00Z"/>
          <w:color w:val="005670"/>
        </w:rPr>
      </w:pPr>
      <w:bookmarkStart w:id="3" w:name="background-how-we-got-here"/>
      <w:ins w:id="4" w:author="Self, Linda [USA]" w:date="2021-05-19T14:20:00Z">
        <w:r>
          <w:rPr>
            <w:color w:val="005670"/>
          </w:rPr>
          <w:t>Consider a</w:t>
        </w:r>
        <w:r w:rsidR="00BF2AD4">
          <w:rPr>
            <w:color w:val="005670"/>
          </w:rPr>
          <w:t xml:space="preserve"> 1-2 paragraph “abstract” with highpoints focused on strengths/benefits/positives</w:t>
        </w:r>
      </w:ins>
      <w:ins w:id="5" w:author="Self, Linda [USA]" w:date="2021-05-19T14:21:00Z">
        <w:r w:rsidR="00D21DA2">
          <w:rPr>
            <w:color w:val="005670"/>
          </w:rPr>
          <w:t xml:space="preserve"> and key definitions (this may be repurposed </w:t>
        </w:r>
        <w:r w:rsidR="00315A0B">
          <w:rPr>
            <w:color w:val="005670"/>
          </w:rPr>
          <w:t>and used in other materials/briefs</w:t>
        </w:r>
      </w:ins>
    </w:p>
    <w:p w14:paraId="5C9474A0" w14:textId="567E4481" w:rsidR="005D2211" w:rsidRPr="005D2211" w:rsidRDefault="00315A0B" w:rsidP="005D2211">
      <w:pPr>
        <w:pStyle w:val="Heading2"/>
        <w:rPr>
          <w:ins w:id="6" w:author="Self, Linda [USA]" w:date="2021-05-19T14:20:00Z"/>
          <w:color w:val="005670"/>
        </w:rPr>
      </w:pPr>
      <w:ins w:id="7" w:author="Self, Linda [USA]" w:date="2021-05-19T14:21:00Z">
        <w:r>
          <w:rPr>
            <w:color w:val="005670"/>
          </w:rPr>
          <w:t>Consider how this will be used</w:t>
        </w:r>
      </w:ins>
      <w:ins w:id="8" w:author="Self, Linda [USA]" w:date="2021-05-19T14:22:00Z">
        <w:r>
          <w:rPr>
            <w:color w:val="005670"/>
          </w:rPr>
          <w:t xml:space="preserve">: </w:t>
        </w:r>
        <w:r w:rsidR="00353F5E">
          <w:rPr>
            <w:color w:val="005670"/>
          </w:rPr>
          <w:t>do you want readers to get the “good stuff” up front?  then consider leading</w:t>
        </w:r>
      </w:ins>
      <w:ins w:id="9" w:author="Self, Linda [USA]" w:date="2021-05-19T14:23:00Z">
        <w:r w:rsidR="00065AD9">
          <w:rPr>
            <w:color w:val="005670"/>
          </w:rPr>
          <w:t xml:space="preserve"> w/ a </w:t>
        </w:r>
        <w:r w:rsidR="0021675D">
          <w:rPr>
            <w:color w:val="005670"/>
          </w:rPr>
          <w:t xml:space="preserve">very brief </w:t>
        </w:r>
      </w:ins>
      <w:ins w:id="10" w:author="Self, Linda [USA]" w:date="2021-05-19T14:24:00Z">
        <w:r w:rsidR="00313E12">
          <w:rPr>
            <w:color w:val="005670"/>
          </w:rPr>
          <w:t xml:space="preserve">background </w:t>
        </w:r>
      </w:ins>
      <w:ins w:id="11" w:author="Self, Linda [USA]" w:date="2021-05-19T14:23:00Z">
        <w:r w:rsidR="0021675D">
          <w:rPr>
            <w:color w:val="005670"/>
          </w:rPr>
          <w:t>explanation of issue then roll into solution – then go</w:t>
        </w:r>
      </w:ins>
      <w:ins w:id="12" w:author="Self, Linda [USA]" w:date="2021-05-19T14:24:00Z">
        <w:r w:rsidR="00313E12">
          <w:rPr>
            <w:color w:val="005670"/>
          </w:rPr>
          <w:t xml:space="preserve"> you can return</w:t>
        </w:r>
        <w:r w:rsidR="00313E12">
          <w:rPr>
            <w:color w:val="005670"/>
          </w:rPr>
          <w:br/>
        </w:r>
      </w:ins>
      <w:ins w:id="13" w:author="Self, Linda [USA]" w:date="2021-05-19T14:25:00Z">
        <w:r w:rsidR="005D2277">
          <w:rPr>
            <w:color w:val="005670"/>
          </w:rPr>
          <w:t>Communications scholarly r</w:t>
        </w:r>
      </w:ins>
      <w:ins w:id="14" w:author="Self, Linda [USA]" w:date="2021-05-19T14:24:00Z">
        <w:r w:rsidR="00313E12">
          <w:rPr>
            <w:color w:val="005670"/>
          </w:rPr>
          <w:t>esearch shows that</w:t>
        </w:r>
      </w:ins>
      <w:ins w:id="15" w:author="Self, Linda [USA]" w:date="2021-05-19T14:25:00Z">
        <w:r w:rsidR="00413F96">
          <w:rPr>
            <w:color w:val="005670"/>
          </w:rPr>
          <w:t xml:space="preserve"> if we’re attempting to</w:t>
        </w:r>
        <w:r w:rsidR="005D2277">
          <w:rPr>
            <w:color w:val="005670"/>
          </w:rPr>
          <w:t xml:space="preserve"> introduce something new and great, it’s better to lead with the “goodness” – if you l</w:t>
        </w:r>
      </w:ins>
      <w:ins w:id="16" w:author="Self, Linda [USA]" w:date="2021-05-19T14:26:00Z">
        <w:r w:rsidR="005D2277">
          <w:rPr>
            <w:color w:val="005670"/>
          </w:rPr>
          <w:t>ead with what wasn’t great, that’s what sticks in readers’ minds and/or they never drift down to the important stuff.</w:t>
        </w:r>
      </w:ins>
      <w:ins w:id="17" w:author="Self, Linda [USA]" w:date="2021-05-19T14:27:00Z">
        <w:r w:rsidR="005D2211">
          <w:rPr>
            <w:color w:val="005670"/>
          </w:rPr>
          <w:br/>
        </w:r>
        <w:r w:rsidR="0072144F">
          <w:rPr>
            <w:color w:val="005670"/>
          </w:rPr>
          <w:t>It is likely important to introduce key parts of the terms/definitions early on – my impression is</w:t>
        </w:r>
      </w:ins>
      <w:ins w:id="18" w:author="Self, Linda [USA]" w:date="2021-05-19T14:28:00Z">
        <w:r w:rsidR="005E7356">
          <w:rPr>
            <w:color w:val="005670"/>
          </w:rPr>
          <w:t xml:space="preserve"> that these are important – we could possibly box them in or highlight them </w:t>
        </w:r>
        <w:r w:rsidR="00A30AD3">
          <w:rPr>
            <w:color w:val="005670"/>
          </w:rPr>
          <w:t>in some way early, then come back to the complete terminology later on</w:t>
        </w:r>
      </w:ins>
    </w:p>
    <w:p w14:paraId="50CA595A" w14:textId="77777777" w:rsidR="00857B94" w:rsidRDefault="00857B94">
      <w:pPr>
        <w:pStyle w:val="Heading2"/>
        <w:rPr>
          <w:ins w:id="19" w:author="Self, Linda [USA]" w:date="2021-05-19T14:20:00Z"/>
          <w:color w:val="005670"/>
        </w:rPr>
      </w:pPr>
    </w:p>
    <w:p w14:paraId="56E01A7C" w14:textId="1BC78873" w:rsidR="002541E8" w:rsidRPr="00621F9B" w:rsidRDefault="00425935">
      <w:pPr>
        <w:pStyle w:val="Heading2"/>
        <w:rPr>
          <w:color w:val="005670"/>
        </w:rPr>
      </w:pPr>
      <w:r w:rsidRPr="00621F9B">
        <w:rPr>
          <w:color w:val="005670"/>
        </w:rPr>
        <w:t>Background: How We Got Here</w:t>
      </w:r>
    </w:p>
    <w:p w14:paraId="6E64DD96" w14:textId="2608ABC3" w:rsidR="002541E8" w:rsidRDefault="00425935">
      <w:pPr>
        <w:pStyle w:val="FirstParagraph"/>
      </w:pPr>
      <w:r>
        <w:t xml:space="preserve">NIEM began as a framework for building and defining messages to facilitate exchanges of information. </w:t>
      </w:r>
      <w:ins w:id="20" w:author="Self, Linda [USA]" w:date="2021-05-19T14:29:00Z">
        <w:r w:rsidR="00A30AD3">
          <w:t>One p</w:t>
        </w:r>
      </w:ins>
      <w:del w:id="21" w:author="Self, Linda [USA]" w:date="2021-05-19T14:29:00Z">
        <w:r w:rsidDel="00A30AD3">
          <w:delText>P</w:delText>
        </w:r>
      </w:del>
      <w:r>
        <w:t xml:space="preserve">art of </w:t>
      </w:r>
      <w:del w:id="22" w:author="Self, Linda [USA]" w:date="2021-05-19T14:29:00Z">
        <w:r w:rsidDel="00A30AD3">
          <w:delText xml:space="preserve">that </w:delText>
        </w:r>
      </w:del>
      <w:ins w:id="23" w:author="Self, Linda [USA]" w:date="2021-05-19T14:29:00Z">
        <w:r w:rsidR="00A30AD3">
          <w:t>t</w:t>
        </w:r>
        <w:r w:rsidR="00A30AD3">
          <w:t>he</w:t>
        </w:r>
        <w:r w:rsidR="00A30AD3">
          <w:t xml:space="preserve"> </w:t>
        </w:r>
      </w:ins>
      <w:r>
        <w:t>framework was a defined process</w:t>
      </w:r>
      <w:ins w:id="24" w:author="Self, Linda [USA]" w:date="2021-05-19T14:29:00Z">
        <w:r w:rsidR="00A30AD3">
          <w:t xml:space="preserve"> for </w:t>
        </w:r>
        <w:proofErr w:type="gramStart"/>
        <w:r w:rsidR="00A30AD3">
          <w:t>these message</w:t>
        </w:r>
      </w:ins>
      <w:proofErr w:type="gramEnd"/>
      <w:r>
        <w:t xml:space="preserve">. </w:t>
      </w:r>
      <w:ins w:id="25" w:author="Self, Linda [USA]" w:date="2021-05-19T14:29:00Z">
        <w:r w:rsidR="00A30AD3">
          <w:t xml:space="preserve">Another </w:t>
        </w:r>
        <w:proofErr w:type="spellStart"/>
        <w:r w:rsidR="00A30AD3">
          <w:t>p</w:t>
        </w:r>
      </w:ins>
      <w:del w:id="26" w:author="Self, Linda [USA]" w:date="2021-05-19T14:29:00Z">
        <w:r w:rsidDel="00A30AD3">
          <w:delText>Pa</w:delText>
        </w:r>
      </w:del>
      <w:r>
        <w:t>rt</w:t>
      </w:r>
      <w:proofErr w:type="spellEnd"/>
      <w:r>
        <w:t xml:space="preserve"> of the framework was a model that formed </w:t>
      </w:r>
      <w:del w:id="27" w:author="Self, Linda [USA]" w:date="2021-05-19T14:30:00Z">
        <w:r w:rsidDel="00A30AD3">
          <w:delText>a base</w:delText>
        </w:r>
      </w:del>
      <w:ins w:id="28" w:author="Self, Linda [USA]" w:date="2021-05-19T14:30:00Z">
        <w:r w:rsidR="00A30AD3">
          <w:t>the basis</w:t>
        </w:r>
      </w:ins>
      <w:r>
        <w:t xml:space="preserve"> on which exchanges were defined. </w:t>
      </w:r>
      <w:del w:id="29" w:author="Self, Linda [USA]" w:date="2021-05-19T14:30:00Z">
        <w:r w:rsidDel="00A30AD3">
          <w:delText xml:space="preserve">That </w:delText>
        </w:r>
      </w:del>
      <w:ins w:id="30" w:author="Self, Linda [USA]" w:date="2021-05-19T14:30:00Z">
        <w:r w:rsidR="00A30AD3">
          <w:t>Th</w:t>
        </w:r>
        <w:r w:rsidR="00A30AD3">
          <w:t xml:space="preserve">e </w:t>
        </w:r>
      </w:ins>
      <w:r>
        <w:t xml:space="preserve">base would be both carved down </w:t>
      </w:r>
      <w:r w:rsidRPr="00A30AD3">
        <w:rPr>
          <w:rPrChange w:id="31" w:author="Self, Linda [USA]" w:date="2021-05-19T14:30:00Z">
            <w:rPr>
              <w:i/>
              <w:iCs/>
            </w:rPr>
          </w:rPrChange>
        </w:rPr>
        <w:t>and</w:t>
      </w:r>
      <w:r w:rsidRPr="00A30AD3">
        <w:t xml:space="preserve"> </w:t>
      </w:r>
      <w:r>
        <w:t xml:space="preserve">extended to meet the needs of each exchange. </w:t>
      </w:r>
      <w:commentRangeStart w:id="32"/>
      <w:del w:id="33" w:author="Self, Linda [USA]" w:date="2021-05-19T14:31:00Z">
        <w:r w:rsidDel="003B4BE1">
          <w:delText>That</w:delText>
        </w:r>
        <w:commentRangeEnd w:id="32"/>
        <w:r w:rsidR="00907620" w:rsidDel="003B4BE1">
          <w:rPr>
            <w:rStyle w:val="CommentReference"/>
          </w:rPr>
          <w:commentReference w:id="32"/>
        </w:r>
        <w:r w:rsidDel="003B4BE1">
          <w:delText xml:space="preserve"> </w:delText>
        </w:r>
      </w:del>
      <w:ins w:id="34" w:author="Self, Linda [USA]" w:date="2021-05-19T14:31:00Z">
        <w:r w:rsidR="003B4BE1">
          <w:t xml:space="preserve">This </w:t>
        </w:r>
      </w:ins>
      <w:r>
        <w:t xml:space="preserve">base </w:t>
      </w:r>
      <w:del w:id="35" w:author="Self, Linda [USA]" w:date="2021-05-19T14:31:00Z">
        <w:r w:rsidDel="003B4BE1">
          <w:delText xml:space="preserve">existed, and still </w:delText>
        </w:r>
      </w:del>
      <w:r>
        <w:t>exists</w:t>
      </w:r>
      <w:del w:id="36" w:author="Self, Linda [USA]" w:date="2021-05-19T14:31:00Z">
        <w:r w:rsidDel="003B4BE1">
          <w:delText>,</w:delText>
        </w:r>
      </w:del>
      <w:r>
        <w:t xml:space="preserve"> as a set of XML Schema documents.</w:t>
      </w:r>
    </w:p>
    <w:p w14:paraId="2E95BBD4" w14:textId="7EA5BCF1" w:rsidR="002541E8" w:rsidRDefault="00854BFD">
      <w:pPr>
        <w:pStyle w:val="BodyText"/>
      </w:pPr>
      <w:ins w:id="37" w:author="Self, Linda [USA]" w:date="2021-05-19T14:34:00Z">
        <w:r>
          <w:t>O</w:t>
        </w:r>
      </w:ins>
      <w:del w:id="38" w:author="Self, Linda [USA]" w:date="2021-05-19T14:34:00Z">
        <w:r w:rsidR="00425935" w:rsidDel="00854BFD">
          <w:delText>As o</w:delText>
        </w:r>
      </w:del>
      <w:r w:rsidR="00425935">
        <w:t xml:space="preserve">ther means of exchanging information </w:t>
      </w:r>
      <w:del w:id="39" w:author="Self, Linda [USA]" w:date="2021-05-19T14:35:00Z">
        <w:r w:rsidR="00425935" w:rsidDel="00854BFD">
          <w:delText>have become popular</w:delText>
        </w:r>
      </w:del>
      <w:ins w:id="40" w:author="Self, Linda [USA]" w:date="2021-05-19T14:35:00Z">
        <w:r>
          <w:t>are increasingly being used</w:t>
        </w:r>
        <w:r w:rsidR="00AA45E3">
          <w:t xml:space="preserve">. </w:t>
        </w:r>
      </w:ins>
      <w:ins w:id="41" w:author="Self, Linda [USA]" w:date="2021-05-19T14:34:00Z">
        <w:r>
          <w:t xml:space="preserve"> </w:t>
        </w:r>
      </w:ins>
      <w:ins w:id="42" w:author="Self, Linda [USA]" w:date="2021-05-19T14:35:00Z">
        <w:r w:rsidR="00AA45E3">
          <w:t xml:space="preserve">Demand for </w:t>
        </w:r>
        <w:r w:rsidR="00AA45E3">
          <w:t xml:space="preserve">NIEM with exchange mechanisms </w:t>
        </w:r>
      </w:ins>
      <w:ins w:id="43" w:author="Self, Linda [USA]" w:date="2021-05-19T14:34:00Z">
        <w:r>
          <w:t>have expanded beyond the XML Schema</w:t>
        </w:r>
      </w:ins>
      <w:ins w:id="44" w:author="Self, Linda [USA]" w:date="2021-05-19T14:36:00Z">
        <w:r w:rsidR="000D5BE9">
          <w:t xml:space="preserve">. </w:t>
        </w:r>
      </w:ins>
      <w:del w:id="45" w:author="Self, Linda [USA]" w:date="2021-05-19T14:34:00Z">
        <w:r w:rsidR="00425935" w:rsidDel="00854BFD">
          <w:delText xml:space="preserve">, </w:delText>
        </w:r>
      </w:del>
      <w:ins w:id="46" w:author="Self, Linda [USA]" w:date="2021-05-19T14:36:00Z">
        <w:r w:rsidR="000D5BE9">
          <w:t>M</w:t>
        </w:r>
      </w:ins>
      <w:ins w:id="47" w:author="Self, Linda [USA]" w:date="2021-05-19T14:35:00Z">
        <w:r w:rsidR="000D5BE9">
          <w:t>o</w:t>
        </w:r>
      </w:ins>
      <w:ins w:id="48" w:author="Self, Linda [USA]" w:date="2021-05-19T14:36:00Z">
        <w:r w:rsidR="000D5BE9">
          <w:t xml:space="preserve">st </w:t>
        </w:r>
      </w:ins>
      <w:r w:rsidR="00425935">
        <w:t>notabl</w:t>
      </w:r>
      <w:ins w:id="49" w:author="Self, Linda [USA]" w:date="2021-05-19T14:36:00Z">
        <w:r w:rsidR="000D5BE9">
          <w:t xml:space="preserve">y, this is </w:t>
        </w:r>
      </w:ins>
      <w:del w:id="50" w:author="Self, Linda [USA]" w:date="2021-05-19T14:36:00Z">
        <w:r w:rsidR="00425935" w:rsidDel="000D5BE9">
          <w:delText>y</w:delText>
        </w:r>
      </w:del>
      <w:r w:rsidR="00425935">
        <w:t xml:space="preserve"> JSON</w:t>
      </w:r>
      <w:hyperlink w:anchor="json_fn">
        <w:r w:rsidR="00425935">
          <w:rPr>
            <w:rStyle w:val="Hyperlink"/>
          </w:rPr>
          <w:t>1</w:t>
        </w:r>
      </w:hyperlink>
      <w:del w:id="51" w:author="Self, Linda [USA]" w:date="2021-05-19T14:36:00Z">
        <w:r w:rsidR="00425935" w:rsidDel="000D5BE9">
          <w:delText xml:space="preserve">, the community needs have expanded to using NIEM with exchange mechanisms other than XML Schema. </w:delText>
        </w:r>
      </w:del>
      <w:ins w:id="52" w:author="Self, Linda [USA]" w:date="2021-05-19T14:36:00Z">
        <w:r w:rsidR="00BD6A16">
          <w:t xml:space="preserve">, which </w:t>
        </w:r>
      </w:ins>
      <w:del w:id="53" w:author="Self, Linda [USA]" w:date="2021-05-19T14:36:00Z">
        <w:r w:rsidR="00425935" w:rsidDel="00BD6A16">
          <w:delText xml:space="preserve">JSON </w:delText>
        </w:r>
      </w:del>
      <w:r w:rsidR="00425935">
        <w:t>is the current alternate means, but many more exist.</w:t>
      </w:r>
    </w:p>
    <w:p w14:paraId="41538311" w14:textId="77777777" w:rsidR="002541E8" w:rsidRDefault="00425935">
      <w:pPr>
        <w:pStyle w:val="BodyText"/>
      </w:pPr>
      <w:commentRangeStart w:id="54"/>
      <w:r>
        <w:t>Dealing with this issue</w:t>
      </w:r>
      <w:commentRangeEnd w:id="54"/>
      <w:r w:rsidR="00BD6A16">
        <w:rPr>
          <w:rStyle w:val="CommentReference"/>
        </w:rPr>
        <w:commentReference w:id="54"/>
      </w:r>
      <w:r>
        <w:t>, both now and in the future, is the rationale for the Metamodel.</w:t>
      </w:r>
    </w:p>
    <w:p w14:paraId="3BD7EEDB" w14:textId="77777777" w:rsidR="002541E8" w:rsidRPr="00621F9B" w:rsidRDefault="00425935">
      <w:pPr>
        <w:pStyle w:val="Heading2"/>
        <w:rPr>
          <w:color w:val="005670"/>
        </w:rPr>
      </w:pPr>
      <w:bookmarkStart w:id="55" w:name="problemissue"/>
      <w:bookmarkEnd w:id="3"/>
      <w:r w:rsidRPr="00621F9B">
        <w:rPr>
          <w:color w:val="005670"/>
        </w:rPr>
        <w:t>Problem/Issue</w:t>
      </w:r>
    </w:p>
    <w:p w14:paraId="65F30C91" w14:textId="24A55098" w:rsidR="002541E8" w:rsidRDefault="00425935">
      <w:pPr>
        <w:pStyle w:val="FirstParagraph"/>
      </w:pPr>
      <w:r>
        <w:t xml:space="preserve">This introduces a problem. How do you translate the model from XML Schema to some form of JSON, when XML Schema and JSON have similar, but </w:t>
      </w:r>
      <w:proofErr w:type="gramStart"/>
      <w:r>
        <w:t>definitely different</w:t>
      </w:r>
      <w:proofErr w:type="gramEnd"/>
      <w:r>
        <w:t xml:space="preserve">, feature sets? </w:t>
      </w:r>
      <w:del w:id="56" w:author="Self, Linda [USA]" w:date="2021-05-19T14:39:00Z">
        <w:r w:rsidDel="00A63776">
          <w:delText xml:space="preserve">This isn’t impossible. </w:delText>
        </w:r>
      </w:del>
      <w:r>
        <w:t xml:space="preserve">We </w:t>
      </w:r>
      <w:del w:id="57" w:author="Self, Linda [USA]" w:date="2021-05-19T14:38:00Z">
        <w:r w:rsidDel="006B2326">
          <w:delText xml:space="preserve">do </w:delText>
        </w:r>
      </w:del>
      <w:r>
        <w:t xml:space="preserve">have a specification and other guidance for this </w:t>
      </w:r>
      <w:r>
        <w:lastRenderedPageBreak/>
        <w:t xml:space="preserve">translation, but the translation </w:t>
      </w:r>
      <w:commentRangeStart w:id="58"/>
      <w:r>
        <w:t xml:space="preserve">isn’t trivial </w:t>
      </w:r>
      <w:commentRangeEnd w:id="58"/>
      <w:r w:rsidR="006B2326">
        <w:rPr>
          <w:rStyle w:val="CommentReference"/>
        </w:rPr>
        <w:commentReference w:id="58"/>
      </w:r>
      <w:r>
        <w:t xml:space="preserve">and the results may not be </w:t>
      </w:r>
      <w:del w:id="59" w:author="Self, Linda [USA]" w:date="2021-05-19T14:38:00Z">
        <w:r w:rsidDel="00A63776">
          <w:delText xml:space="preserve">as </w:delText>
        </w:r>
      </w:del>
      <w:r>
        <w:t xml:space="preserve">satisfying </w:t>
      </w:r>
      <w:del w:id="60" w:author="Self, Linda [USA]" w:date="2021-05-19T14:38:00Z">
        <w:r w:rsidDel="00A63776">
          <w:delText>as possible.</w:delText>
        </w:r>
      </w:del>
    </w:p>
    <w:p w14:paraId="3835FBAE" w14:textId="77777777" w:rsidR="002541E8" w:rsidRDefault="00425935">
      <w:pPr>
        <w:pStyle w:val="BodyText"/>
      </w:pPr>
      <w:r>
        <w:t>The situation is shown below, the dotted line representing the incomplete translation between these two technologies.</w:t>
      </w:r>
    </w:p>
    <w:p w14:paraId="0A05165C" w14:textId="77777777" w:rsidR="002541E8" w:rsidRDefault="00425935">
      <w:pPr>
        <w:pStyle w:val="CaptionedFigure"/>
      </w:pPr>
      <w:r>
        <w:rPr>
          <w:noProof/>
        </w:rPr>
        <w:drawing>
          <wp:inline distT="0" distB="0" distL="0" distR="0" wp14:anchorId="56F7FCB6" wp14:editId="02A6C07E">
            <wp:extent cx="5054600" cy="749300"/>
            <wp:effectExtent l="0" t="0" r="0" b="0"/>
            <wp:docPr id="1" name="Picture" descr="Two Technolog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two_technologi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77A3A" w14:textId="77777777" w:rsidR="002541E8" w:rsidRPr="00A63776" w:rsidRDefault="00425935">
      <w:pPr>
        <w:pStyle w:val="ImageCaption"/>
        <w:rPr>
          <w:i w:val="0"/>
          <w:iCs/>
          <w:rPrChange w:id="61" w:author="Self, Linda [USA]" w:date="2021-05-19T14:39:00Z">
            <w:rPr/>
          </w:rPrChange>
        </w:rPr>
      </w:pPr>
      <w:r w:rsidRPr="00A63776">
        <w:rPr>
          <w:i w:val="0"/>
          <w:iCs/>
          <w:rPrChange w:id="62" w:author="Self, Linda [USA]" w:date="2021-05-19T14:39:00Z">
            <w:rPr/>
          </w:rPrChange>
        </w:rPr>
        <w:t>Two Technologies</w:t>
      </w:r>
    </w:p>
    <w:p w14:paraId="6B58BC63" w14:textId="37864E91" w:rsidR="002541E8" w:rsidRDefault="00425935">
      <w:pPr>
        <w:pStyle w:val="BodyText"/>
      </w:pPr>
      <w:commentRangeStart w:id="63"/>
      <w:r>
        <w:t>Still, th</w:t>
      </w:r>
      <w:ins w:id="64" w:author="Self, Linda [USA]" w:date="2021-05-19T14:40:00Z">
        <w:r w:rsidR="00C50378">
          <w:t xml:space="preserve">e XML Schema to JSON_LD </w:t>
        </w:r>
      </w:ins>
      <w:del w:id="65" w:author="Self, Linda [USA]" w:date="2021-05-19T14:40:00Z">
        <w:r w:rsidDel="00C50378">
          <w:delText>is</w:delText>
        </w:r>
      </w:del>
      <w:r>
        <w:t xml:space="preserve"> conversion is manageable. </w:t>
      </w:r>
      <w:ins w:id="66" w:author="Self, Linda [USA]" w:date="2021-05-19T14:42:00Z">
        <w:r w:rsidR="00ED4EB1">
          <w:t>A</w:t>
        </w:r>
      </w:ins>
      <w:ins w:id="67" w:author="Self, Linda [USA]" w:date="2021-05-19T14:41:00Z">
        <w:r w:rsidR="00C50378">
          <w:t xml:space="preserve">s </w:t>
        </w:r>
      </w:ins>
      <w:del w:id="68" w:author="Self, Linda [USA]" w:date="2021-05-19T14:41:00Z">
        <w:r w:rsidDel="00C50378">
          <w:delText>When</w:delText>
        </w:r>
      </w:del>
      <w:r>
        <w:t xml:space="preserve"> more </w:t>
      </w:r>
      <w:commentRangeStart w:id="69"/>
      <w:r>
        <w:t>technologies</w:t>
      </w:r>
      <w:commentRangeEnd w:id="69"/>
      <w:r w:rsidR="00C50378">
        <w:rPr>
          <w:rStyle w:val="CommentReference"/>
        </w:rPr>
        <w:commentReference w:id="69"/>
      </w:r>
      <w:r>
        <w:t xml:space="preserve"> </w:t>
      </w:r>
      <w:del w:id="70" w:author="Self, Linda [USA]" w:date="2021-05-19T14:42:00Z">
        <w:r w:rsidDel="00ED4EB1">
          <w:delText xml:space="preserve">get </w:delText>
        </w:r>
      </w:del>
      <w:ins w:id="71" w:author="Self, Linda [USA]" w:date="2021-05-19T14:42:00Z">
        <w:r w:rsidR="00ED4EB1">
          <w:t>are</w:t>
        </w:r>
        <w:r w:rsidR="00ED4EB1">
          <w:t xml:space="preserve"> </w:t>
        </w:r>
      </w:ins>
      <w:r>
        <w:t xml:space="preserve">added, the translations </w:t>
      </w:r>
      <w:del w:id="72" w:author="Self, Linda [USA]" w:date="2021-05-19T14:42:00Z">
        <w:r w:rsidDel="0067603A">
          <w:delText>get out of hand</w:delText>
        </w:r>
      </w:del>
      <w:ins w:id="73" w:author="Self, Linda [USA]" w:date="2021-05-19T14:42:00Z">
        <w:r w:rsidR="0067603A">
          <w:t>become unwieldy</w:t>
        </w:r>
      </w:ins>
      <w:del w:id="74" w:author="Self, Linda [USA]" w:date="2021-05-19T14:43:00Z">
        <w:r w:rsidDel="00616F20">
          <w:delText xml:space="preserve">, </w:delText>
        </w:r>
      </w:del>
      <w:ins w:id="75" w:author="Self, Linda [USA]" w:date="2021-05-19T14:43:00Z">
        <w:r w:rsidR="00616F20">
          <w:t xml:space="preserve">. </w:t>
        </w:r>
        <w:proofErr w:type="gramStart"/>
        <w:r w:rsidR="00616F20">
          <w:t>Looking forward</w:t>
        </w:r>
        <w:r w:rsidR="0016112D">
          <w:t>, this</w:t>
        </w:r>
        <w:proofErr w:type="gramEnd"/>
        <w:r w:rsidR="0016112D">
          <w:t xml:space="preserve"> becomes more problematic </w:t>
        </w:r>
      </w:ins>
      <w:del w:id="76" w:author="Self, Linda [USA]" w:date="2021-05-19T14:43:00Z">
        <w:r w:rsidDel="0016112D">
          <w:delText xml:space="preserve">especially </w:delText>
        </w:r>
      </w:del>
      <w:r>
        <w:t xml:space="preserve">as the community does work in </w:t>
      </w:r>
      <w:del w:id="77" w:author="Self, Linda [USA]" w:date="2021-05-19T14:43:00Z">
        <w:r w:rsidDel="0016112D">
          <w:delText xml:space="preserve">these </w:delText>
        </w:r>
      </w:del>
      <w:r>
        <w:t xml:space="preserve">other </w:t>
      </w:r>
      <w:r w:rsidRPr="0016112D">
        <w:rPr>
          <w:highlight w:val="yellow"/>
          <w:rPrChange w:id="78" w:author="Self, Linda [USA]" w:date="2021-05-19T14:43:00Z">
            <w:rPr/>
          </w:rPrChange>
        </w:rPr>
        <w:t>technologies</w:t>
      </w:r>
      <w:r>
        <w:t>. How does work done in JSON get translated to RDF</w:t>
      </w:r>
      <w:hyperlink w:anchor="rdf_fn">
        <w:r>
          <w:rPr>
            <w:rStyle w:val="Hyperlink"/>
          </w:rPr>
          <w:t>2</w:t>
        </w:r>
      </w:hyperlink>
      <w:r>
        <w:t>? How accurate is that translation? Does that work get translated to XML Schema via JSON directly or via RDF?</w:t>
      </w:r>
    </w:p>
    <w:p w14:paraId="46402072" w14:textId="5008D9D5" w:rsidR="002541E8" w:rsidRDefault="00425935">
      <w:pPr>
        <w:pStyle w:val="BodyText"/>
      </w:pPr>
      <w:r>
        <w:t xml:space="preserve">The “N-squared” diagram is familiar to anyone who has seen many presentations about NIEM. Usually it’s representing a variety of entities making an </w:t>
      </w:r>
      <w:proofErr w:type="gramStart"/>
      <w:r>
        <w:t>ever growing</w:t>
      </w:r>
      <w:proofErr w:type="gramEnd"/>
      <w:r>
        <w:t xml:space="preserve"> number</w:t>
      </w:r>
      <w:ins w:id="79" w:author="Woodhouse, Shunda [USA]" w:date="2021-05-17T11:00:00Z">
        <w:r w:rsidR="00EE65F9">
          <w:t xml:space="preserve"> of</w:t>
        </w:r>
      </w:ins>
      <w:r>
        <w:t xml:space="preserve"> peer-to-peer sharing agreements. The same diagram applies here, as a multitude of </w:t>
      </w:r>
      <w:r w:rsidRPr="0016112D">
        <w:rPr>
          <w:highlight w:val="yellow"/>
          <w:rPrChange w:id="80" w:author="Self, Linda [USA]" w:date="2021-05-19T14:43:00Z">
            <w:rPr/>
          </w:rPrChange>
        </w:rPr>
        <w:t>technologies</w:t>
      </w:r>
      <w:r>
        <w:t xml:space="preserve"> start requiring peer-to-peer conversions between technologies.</w:t>
      </w:r>
      <w:commentRangeEnd w:id="63"/>
      <w:r w:rsidR="00A63776">
        <w:rPr>
          <w:rStyle w:val="CommentReference"/>
        </w:rPr>
        <w:commentReference w:id="63"/>
      </w:r>
    </w:p>
    <w:p w14:paraId="25298EA8" w14:textId="77777777" w:rsidR="002541E8" w:rsidRDefault="00425935">
      <w:pPr>
        <w:pStyle w:val="CaptionedFigure"/>
      </w:pPr>
      <w:r>
        <w:rPr>
          <w:noProof/>
        </w:rPr>
        <w:lastRenderedPageBreak/>
        <w:drawing>
          <wp:inline distT="0" distB="0" distL="0" distR="0" wp14:anchorId="5233443D" wp14:editId="13CDC749">
            <wp:extent cx="5334000" cy="4336878"/>
            <wp:effectExtent l="0" t="0" r="0" b="0"/>
            <wp:docPr id="2" name="Picture" descr="N-Squared Technolog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many_technologi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28352" w14:textId="77777777" w:rsidR="002541E8" w:rsidRPr="00577C8F" w:rsidRDefault="00425935">
      <w:pPr>
        <w:pStyle w:val="ImageCaption"/>
        <w:rPr>
          <w:b/>
          <w:bCs/>
          <w:i w:val="0"/>
          <w:iCs/>
          <w:rPrChange w:id="81" w:author="Self, Linda [USA]" w:date="2021-05-19T14:45:00Z">
            <w:rPr/>
          </w:rPrChange>
        </w:rPr>
      </w:pPr>
      <w:r w:rsidRPr="00577C8F">
        <w:rPr>
          <w:b/>
          <w:bCs/>
          <w:i w:val="0"/>
          <w:iCs/>
          <w:rPrChange w:id="82" w:author="Self, Linda [USA]" w:date="2021-05-19T14:45:00Z">
            <w:rPr/>
          </w:rPrChange>
        </w:rPr>
        <w:t>N-Squared Technologies</w:t>
      </w:r>
    </w:p>
    <w:p w14:paraId="6684B4C8" w14:textId="5F4C8263" w:rsidR="002541E8" w:rsidRDefault="00425935">
      <w:pPr>
        <w:pStyle w:val="BodyText"/>
      </w:pPr>
      <w:r>
        <w:t xml:space="preserve">At the message level, NIEM provides the means to define a single centralized and standardized format for the exchange, replacing the complexity of numerous peer-to-peer agreements. </w:t>
      </w:r>
      <w:ins w:id="83" w:author="Self, Linda [USA]" w:date="2021-05-19T14:45:00Z">
        <w:r w:rsidR="00577C8F">
          <w:t>E</w:t>
        </w:r>
        <w:r w:rsidR="00577C8F">
          <w:t>veryone implements the standard</w:t>
        </w:r>
        <w:r w:rsidR="00577C8F">
          <w:t xml:space="preserve">, </w:t>
        </w:r>
      </w:ins>
      <w:del w:id="84" w:author="Self, Linda [USA]" w:date="2021-05-19T14:45:00Z">
        <w:r w:rsidDel="00577C8F">
          <w:delText>I</w:delText>
        </w:r>
      </w:del>
      <w:proofErr w:type="spellStart"/>
      <w:r>
        <w:t>nstead</w:t>
      </w:r>
      <w:proofErr w:type="spellEnd"/>
      <w:r>
        <w:t xml:space="preserve"> of peer-to-peer agreements</w:t>
      </w:r>
      <w:del w:id="85" w:author="Self, Linda [USA]" w:date="2021-05-19T14:46:00Z">
        <w:r w:rsidDel="00577C8F">
          <w:delText xml:space="preserve">, everyone implements towards the </w:delText>
        </w:r>
        <w:commentRangeStart w:id="86"/>
        <w:r w:rsidDel="00577C8F">
          <w:delText>standard</w:delText>
        </w:r>
      </w:del>
      <w:commentRangeEnd w:id="86"/>
      <w:r w:rsidR="001A3BE8">
        <w:rPr>
          <w:rStyle w:val="CommentReference"/>
        </w:rPr>
        <w:commentReference w:id="86"/>
      </w:r>
      <w:r>
        <w:t>.</w:t>
      </w:r>
      <w:ins w:id="87" w:author="Self, Linda [USA]" w:date="2021-05-19T14:46:00Z">
        <w:r w:rsidR="001A3BE8">
          <w:t xml:space="preserve"> -- </w:t>
        </w:r>
      </w:ins>
    </w:p>
    <w:p w14:paraId="0C184E40" w14:textId="590459C5" w:rsidR="002541E8" w:rsidRDefault="00425935">
      <w:pPr>
        <w:pStyle w:val="BodyText"/>
      </w:pPr>
      <w:del w:id="88" w:author="Self, Linda [USA]" w:date="2021-05-19T14:47:00Z">
        <w:r w:rsidDel="008C2E49">
          <w:delText xml:space="preserve">The </w:delText>
        </w:r>
      </w:del>
      <w:ins w:id="89" w:author="Self, Linda [USA]" w:date="2021-05-19T14:47:00Z">
        <w:r w:rsidR="008C2E49">
          <w:t>This</w:t>
        </w:r>
        <w:r w:rsidR="008C2E49">
          <w:t xml:space="preserve"> </w:t>
        </w:r>
      </w:ins>
      <w:r>
        <w:t xml:space="preserve">same concept applies </w:t>
      </w:r>
      <w:del w:id="90" w:author="Self, Linda [USA]" w:date="2021-05-19T14:47:00Z">
        <w:r w:rsidDel="008C2E49">
          <w:delText xml:space="preserve">here </w:delText>
        </w:r>
      </w:del>
      <w:r>
        <w:t xml:space="preserve">with models and </w:t>
      </w:r>
      <w:r w:rsidRPr="008C2E49">
        <w:rPr>
          <w:highlight w:val="yellow"/>
          <w:rPrChange w:id="91" w:author="Self, Linda [USA]" w:date="2021-05-19T14:47:00Z">
            <w:rPr/>
          </w:rPrChange>
        </w:rPr>
        <w:t>technologies</w:t>
      </w:r>
      <w:r>
        <w:t xml:space="preserve">. </w:t>
      </w:r>
      <w:ins w:id="92" w:author="Self, Linda [USA]" w:date="2021-05-19T14:48:00Z">
        <w:r w:rsidR="008C2E49">
          <w:t>T</w:t>
        </w:r>
        <w:r w:rsidR="008C2E49">
          <w:t>here</w:t>
        </w:r>
        <w:r w:rsidR="008C2E49">
          <w:t xml:space="preserve"> i</w:t>
        </w:r>
        <w:r w:rsidR="008C2E49">
          <w:t>s one centralized and standardized “model instance</w:t>
        </w:r>
        <w:r w:rsidR="008C2E49">
          <w:t>,</w:t>
        </w:r>
        <w:r w:rsidR="008C2E49">
          <w:t>”</w:t>
        </w:r>
        <w:r w:rsidR="008C2E49">
          <w:t xml:space="preserve"> </w:t>
        </w:r>
      </w:ins>
      <w:del w:id="93" w:author="Self, Linda [USA]" w:date="2021-05-19T14:48:00Z">
        <w:r w:rsidDel="008C2E49">
          <w:delText>Instead of</w:delText>
        </w:r>
      </w:del>
      <w:ins w:id="94" w:author="Self, Linda [USA]" w:date="2021-05-19T14:48:00Z">
        <w:r w:rsidR="008C2E49">
          <w:t>rather than</w:t>
        </w:r>
      </w:ins>
      <w:r>
        <w:t xml:space="preserve"> individual translations between technologies</w:t>
      </w:r>
      <w:ins w:id="95" w:author="Self, Linda [USA]" w:date="2021-05-19T14:48:00Z">
        <w:r w:rsidR="008C2E49">
          <w:t>.</w:t>
        </w:r>
      </w:ins>
      <w:del w:id="96" w:author="Self, Linda [USA]" w:date="2021-05-19T14:48:00Z">
        <w:r w:rsidDel="008C2E49">
          <w:delText>,</w:delText>
        </w:r>
      </w:del>
      <w:r>
        <w:t xml:space="preserve"> </w:t>
      </w:r>
      <w:del w:id="97" w:author="Self, Linda [USA]" w:date="2021-05-19T14:47:00Z">
        <w:r w:rsidDel="008C2E49">
          <w:delText xml:space="preserve">there’s one centralized and standardized “model instance.” </w:delText>
        </w:r>
      </w:del>
      <w:r>
        <w:t xml:space="preserve">Different technologies are translated from </w:t>
      </w:r>
      <w:del w:id="98" w:author="Self, Linda [USA]" w:date="2021-05-19T14:48:00Z">
        <w:r w:rsidDel="008C2E49">
          <w:delText xml:space="preserve">that </w:delText>
        </w:r>
      </w:del>
      <w:proofErr w:type="spellStart"/>
      <w:ins w:id="99" w:author="Self, Linda [USA]" w:date="2021-05-19T14:48:00Z">
        <w:r w:rsidR="008C2E49">
          <w:t>th</w:t>
        </w:r>
        <w:r w:rsidR="008C2E49">
          <w:t>w</w:t>
        </w:r>
        <w:proofErr w:type="spellEnd"/>
        <w:r w:rsidR="008C2E49">
          <w:t xml:space="preserve"> </w:t>
        </w:r>
      </w:ins>
      <w:r>
        <w:t>standard model.</w:t>
      </w:r>
      <w:ins w:id="100" w:author="Self, Linda [USA]" w:date="2021-05-19T14:49:00Z">
        <w:r w:rsidR="008C2E49">
          <w:t xml:space="preserve"> T</w:t>
        </w:r>
      </w:ins>
      <w:del w:id="101" w:author="Self, Linda [USA]" w:date="2021-05-19T14:49:00Z">
        <w:r w:rsidDel="008C2E49">
          <w:delText xml:space="preserve"> Now t</w:delText>
        </w:r>
      </w:del>
      <w:proofErr w:type="gramStart"/>
      <w:r>
        <w:t>he</w:t>
      </w:r>
      <w:proofErr w:type="gramEnd"/>
      <w:r>
        <w:t xml:space="preserve"> lines are solid, as each translation </w:t>
      </w:r>
      <w:del w:id="102" w:author="Self, Linda [USA]" w:date="2021-05-19T14:49:00Z">
        <w:r w:rsidDel="008C2E49">
          <w:delText>can better</w:delText>
        </w:r>
      </w:del>
      <w:ins w:id="103" w:author="Self, Linda [USA]" w:date="2021-05-19T14:49:00Z">
        <w:r w:rsidR="008C2E49">
          <w:t>is better able to</w:t>
        </w:r>
      </w:ins>
      <w:r>
        <w:t xml:space="preserve"> leverage the abilities of a particular technology.</w:t>
      </w:r>
    </w:p>
    <w:p w14:paraId="1B7EAED1" w14:textId="77777777" w:rsidR="002541E8" w:rsidRDefault="00425935">
      <w:pPr>
        <w:pStyle w:val="CaptionedFigure"/>
      </w:pPr>
      <w:r>
        <w:rPr>
          <w:noProof/>
        </w:rPr>
        <w:lastRenderedPageBreak/>
        <w:drawing>
          <wp:inline distT="0" distB="0" distL="0" distR="0" wp14:anchorId="5862EDF2" wp14:editId="664F401E">
            <wp:extent cx="5334000" cy="4448643"/>
            <wp:effectExtent l="0" t="0" r="0" b="0"/>
            <wp:docPr id="3" name="Picture" descr="Standardized and Centraliz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model_centri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538ED" w14:textId="77777777" w:rsidR="002541E8" w:rsidRPr="008C2E49" w:rsidRDefault="00425935">
      <w:pPr>
        <w:pStyle w:val="ImageCaption"/>
        <w:rPr>
          <w:b/>
          <w:bCs/>
          <w:i w:val="0"/>
          <w:iCs/>
          <w:rPrChange w:id="104" w:author="Self, Linda [USA]" w:date="2021-05-19T14:49:00Z">
            <w:rPr/>
          </w:rPrChange>
        </w:rPr>
      </w:pPr>
      <w:r w:rsidRPr="008C2E49">
        <w:rPr>
          <w:b/>
          <w:bCs/>
          <w:i w:val="0"/>
          <w:iCs/>
          <w:rPrChange w:id="105" w:author="Self, Linda [USA]" w:date="2021-05-19T14:49:00Z">
            <w:rPr/>
          </w:rPrChange>
        </w:rPr>
        <w:t>Standardized and Centralized</w:t>
      </w:r>
    </w:p>
    <w:p w14:paraId="7165D45B" w14:textId="376A26A7" w:rsidR="002541E8" w:rsidRDefault="00425935">
      <w:pPr>
        <w:pStyle w:val="BodyText"/>
      </w:pPr>
      <w:del w:id="106" w:author="Self, Linda [USA]" w:date="2021-05-19T14:49:00Z">
        <w:r w:rsidDel="008C2E49">
          <w:delText>Currently,</w:delText>
        </w:r>
      </w:del>
      <w:ins w:id="107" w:author="Self, Linda [USA]" w:date="2021-05-19T14:49:00Z">
        <w:r w:rsidR="008C2E49">
          <w:t>NIEM</w:t>
        </w:r>
      </w:ins>
      <w:r>
        <w:t xml:space="preserve"> modeling concepts are </w:t>
      </w:r>
      <w:ins w:id="108" w:author="Self, Linda [USA]" w:date="2021-05-19T14:49:00Z">
        <w:r w:rsidR="008C2E49">
          <w:t xml:space="preserve">currently </w:t>
        </w:r>
      </w:ins>
      <w:r>
        <w:t xml:space="preserve">embedded in </w:t>
      </w:r>
      <w:del w:id="109" w:author="Self, Linda [USA]" w:date="2021-05-19T14:50:00Z">
        <w:r w:rsidDel="008C2E49">
          <w:delText xml:space="preserve">a specific technology, </w:delText>
        </w:r>
      </w:del>
      <w:r>
        <w:t xml:space="preserve">XML Schema. We </w:t>
      </w:r>
      <w:commentRangeStart w:id="110"/>
      <w:r>
        <w:t xml:space="preserve">overload </w:t>
      </w:r>
      <w:commentRangeEnd w:id="110"/>
      <w:r w:rsidR="00650931">
        <w:rPr>
          <w:rStyle w:val="CommentReference"/>
        </w:rPr>
        <w:commentReference w:id="110"/>
      </w:r>
      <w:r>
        <w:t xml:space="preserve">XML Schema concepts to include real-world concepts. We use XML Schema to both define NIEM </w:t>
      </w:r>
      <w:r w:rsidRPr="00CE6E22">
        <w:rPr>
          <w:rPrChange w:id="111" w:author="Self, Linda [USA]" w:date="2021-05-19T14:52:00Z">
            <w:rPr>
              <w:i/>
              <w:iCs/>
            </w:rPr>
          </w:rPrChange>
        </w:rPr>
        <w:t>and</w:t>
      </w:r>
      <w:r w:rsidRPr="00CE6E22">
        <w:t xml:space="preserve"> </w:t>
      </w:r>
      <w:r>
        <w:t>act as the tool for validating actual messages.</w:t>
      </w:r>
    </w:p>
    <w:p w14:paraId="6A90955A" w14:textId="1F63447E" w:rsidR="002541E8" w:rsidRPr="00621F9B" w:rsidRDefault="00425935">
      <w:pPr>
        <w:pStyle w:val="Heading2"/>
        <w:rPr>
          <w:color w:val="005670"/>
        </w:rPr>
      </w:pPr>
      <w:bookmarkStart w:id="112" w:name="solution"/>
      <w:bookmarkEnd w:id="55"/>
      <w:r w:rsidRPr="00621F9B">
        <w:rPr>
          <w:color w:val="005670"/>
        </w:rPr>
        <w:t>Solution</w:t>
      </w:r>
      <w:ins w:id="113" w:author="Self, Linda [USA]" w:date="2021-05-19T14:53:00Z">
        <w:r w:rsidR="0056299E">
          <w:rPr>
            <w:color w:val="005670"/>
          </w:rPr>
          <w:t xml:space="preserve"> (going forward)</w:t>
        </w:r>
      </w:ins>
    </w:p>
    <w:p w14:paraId="47BE85EC" w14:textId="70783EFE" w:rsidR="002541E8" w:rsidRDefault="00425935">
      <w:pPr>
        <w:pStyle w:val="FirstParagraph"/>
      </w:pPr>
      <w:r>
        <w:t>The solution is to create the modeling concepts in a conceptual format instead of embedding them in XML Schema.</w:t>
      </w:r>
      <w:ins w:id="114" w:author="Self, Linda [USA]" w:date="2021-05-19T14:54:00Z">
        <w:r w:rsidR="00A11F11">
          <w:t xml:space="preserve"> </w:t>
        </w:r>
      </w:ins>
      <w:del w:id="115" w:author="Self, Linda [USA]" w:date="2021-05-19T14:54:00Z">
        <w:r w:rsidDel="00A11F11">
          <w:delText xml:space="preserve"> </w:delText>
        </w:r>
      </w:del>
      <w:ins w:id="116" w:author="Self, Linda [USA]" w:date="2021-05-19T14:54:00Z">
        <w:r w:rsidR="00A11F11">
          <w:t xml:space="preserve">NIEM </w:t>
        </w:r>
      </w:ins>
      <w:ins w:id="117" w:author="Self, Linda [USA]" w:date="2021-05-19T14:53:00Z">
        <w:r w:rsidR="00A11F11">
          <w:t>explicitly define</w:t>
        </w:r>
      </w:ins>
      <w:ins w:id="118" w:author="Self, Linda [USA]" w:date="2021-05-19T14:54:00Z">
        <w:r w:rsidR="00A11F11">
          <w:t>s</w:t>
        </w:r>
      </w:ins>
      <w:ins w:id="119" w:author="Self, Linda [USA]" w:date="2021-05-19T14:53:00Z">
        <w:r w:rsidR="00A11F11">
          <w:t xml:space="preserve"> </w:t>
        </w:r>
      </w:ins>
      <w:ins w:id="120" w:author="Self, Linda [USA]" w:date="2021-05-19T14:54:00Z">
        <w:r w:rsidR="00A11F11">
          <w:t>concepts</w:t>
        </w:r>
      </w:ins>
      <w:ins w:id="121" w:author="Self, Linda [USA]" w:date="2021-05-19T14:53:00Z">
        <w:r w:rsidR="00A11F11">
          <w:t xml:space="preserve"> in a Model Instance</w:t>
        </w:r>
      </w:ins>
      <w:ins w:id="122" w:author="Self, Linda [USA]" w:date="2021-05-19T14:54:00Z">
        <w:r w:rsidR="00A11F11">
          <w:t>,</w:t>
        </w:r>
      </w:ins>
      <w:ins w:id="123" w:author="Self, Linda [USA]" w:date="2021-05-19T14:57:00Z">
        <w:r w:rsidR="00F46FF7">
          <w:t xml:space="preserve"> </w:t>
        </w:r>
      </w:ins>
      <w:ins w:id="124" w:author="Self, Linda [USA]" w:date="2021-05-19T14:54:00Z">
        <w:r w:rsidR="00A11F11">
          <w:t>i</w:t>
        </w:r>
      </w:ins>
      <w:del w:id="125" w:author="Self, Linda [USA]" w:date="2021-05-19T14:54:00Z">
        <w:r w:rsidDel="00A11F11">
          <w:delText>I</w:delText>
        </w:r>
      </w:del>
      <w:r>
        <w:t>nstead of implying modeling concepts in XML Schema</w:t>
      </w:r>
      <w:del w:id="126" w:author="Self, Linda [USA]" w:date="2021-05-19T14:54:00Z">
        <w:r w:rsidDel="00A11F11">
          <w:delText>,</w:delText>
        </w:r>
      </w:del>
      <w:r>
        <w:t xml:space="preserve"> </w:t>
      </w:r>
      <w:del w:id="127" w:author="Self, Linda [USA]" w:date="2021-05-19T14:53:00Z">
        <w:r w:rsidDel="0056299E">
          <w:delText>we explicitly define them in a Model Instance.</w:delText>
        </w:r>
      </w:del>
    </w:p>
    <w:p w14:paraId="73247B9C" w14:textId="32186E42" w:rsidR="002541E8" w:rsidRDefault="00425935">
      <w:pPr>
        <w:pStyle w:val="BodyText"/>
      </w:pPr>
      <w:r w:rsidRPr="001D1360">
        <w:rPr>
          <w:b/>
          <w:bCs/>
          <w:rPrChange w:id="128" w:author="Self, Linda [USA]" w:date="2021-05-19T14:55:00Z">
            <w:rPr/>
          </w:rPrChange>
        </w:rPr>
        <w:t xml:space="preserve">This allows for </w:t>
      </w:r>
      <w:r w:rsidRPr="001D1360">
        <w:rPr>
          <w:b/>
          <w:bCs/>
        </w:rPr>
        <w:t>concept</w:t>
      </w:r>
      <w:r w:rsidRPr="001D1360">
        <w:rPr>
          <w:b/>
          <w:bCs/>
          <w:rPrChange w:id="129" w:author="Self, Linda [USA]" w:date="2021-05-19T14:55:00Z">
            <w:rPr/>
          </w:rPrChange>
        </w:rPr>
        <w:t xml:space="preserve">-to-technology conversions, e.g. Model -&gt; XML Schema and Model -&gt; JSON. This is easier and more accurate than technology-to-technology </w:t>
      </w:r>
      <w:proofErr w:type="spellStart"/>
      <w:r w:rsidRPr="001D1360">
        <w:rPr>
          <w:b/>
          <w:bCs/>
          <w:rPrChange w:id="130" w:author="Self, Linda [USA]" w:date="2021-05-19T14:55:00Z">
            <w:rPr/>
          </w:rPrChange>
        </w:rPr>
        <w:t>conversions</w:t>
      </w:r>
      <w:ins w:id="131" w:author="Self, Linda [USA]" w:date="2021-05-19T14:55:00Z">
        <w:r w:rsidR="00DE789B">
          <w:rPr>
            <w:b/>
            <w:bCs/>
          </w:rPr>
          <w:t>m</w:t>
        </w:r>
        <w:proofErr w:type="spellEnd"/>
        <w:r w:rsidR="00DE789B">
          <w:rPr>
            <w:b/>
            <w:bCs/>
          </w:rPr>
          <w:t xml:space="preserve"> (</w:t>
        </w:r>
      </w:ins>
      <w:del w:id="132" w:author="Self, Linda [USA]" w:date="2021-05-19T14:55:00Z">
        <w:r w:rsidRPr="001D1360" w:rsidDel="00DE789B">
          <w:rPr>
            <w:b/>
            <w:bCs/>
            <w:rPrChange w:id="133" w:author="Self, Linda [USA]" w:date="2021-05-19T14:55:00Z">
              <w:rPr/>
            </w:rPrChange>
          </w:rPr>
          <w:delText xml:space="preserve">, </w:delText>
        </w:r>
      </w:del>
      <w:r w:rsidRPr="001D1360">
        <w:rPr>
          <w:b/>
          <w:bCs/>
          <w:rPrChange w:id="134" w:author="Self, Linda [USA]" w:date="2021-05-19T14:55:00Z">
            <w:rPr/>
          </w:rPrChange>
        </w:rPr>
        <w:t>e.g. XML Schema -&gt; JSON</w:t>
      </w:r>
      <w:ins w:id="135" w:author="Self, Linda [USA]" w:date="2021-05-19T14:55:00Z">
        <w:r w:rsidR="00DE789B">
          <w:t xml:space="preserve">, </w:t>
        </w:r>
        <w:commentRangeStart w:id="136"/>
        <w:proofErr w:type="spellStart"/>
        <w:r w:rsidR="00DE789B">
          <w:t>etc</w:t>
        </w:r>
      </w:ins>
      <w:commentRangeEnd w:id="136"/>
      <w:proofErr w:type="spellEnd"/>
      <w:ins w:id="137" w:author="Self, Linda [USA]" w:date="2021-05-19T14:57:00Z">
        <w:r w:rsidR="00F46FF7">
          <w:rPr>
            <w:rStyle w:val="CommentReference"/>
          </w:rPr>
          <w:commentReference w:id="136"/>
        </w:r>
      </w:ins>
      <w:ins w:id="138" w:author="Self, Linda [USA]" w:date="2021-05-19T14:55:00Z">
        <w:r w:rsidR="00DE789B">
          <w:t>,)</w:t>
        </w:r>
      </w:ins>
      <w:del w:id="139" w:author="Self, Linda [USA]" w:date="2021-05-19T14:55:00Z">
        <w:r w:rsidDel="00DE789B">
          <w:delText>.</w:delText>
        </w:r>
      </w:del>
    </w:p>
    <w:p w14:paraId="59A6F772" w14:textId="77777777" w:rsidR="002541E8" w:rsidRPr="00621F9B" w:rsidRDefault="00425935">
      <w:pPr>
        <w:pStyle w:val="Heading2"/>
        <w:rPr>
          <w:color w:val="005670"/>
        </w:rPr>
      </w:pPr>
      <w:bookmarkStart w:id="140" w:name="how-it-works"/>
      <w:bookmarkEnd w:id="112"/>
      <w:r w:rsidRPr="00621F9B">
        <w:rPr>
          <w:color w:val="005670"/>
        </w:rPr>
        <w:t>How It Works</w:t>
      </w:r>
    </w:p>
    <w:p w14:paraId="7F4560AB" w14:textId="1E065A8C" w:rsidR="00712B0E" w:rsidRDefault="00425935" w:rsidP="00712B0E">
      <w:pPr>
        <w:pStyle w:val="FirstParagraph"/>
        <w:rPr>
          <w:moveTo w:id="141" w:author="Self, Linda [USA]" w:date="2021-05-19T14:58:00Z"/>
        </w:rPr>
      </w:pPr>
      <w:r w:rsidRPr="00F46FF7">
        <w:rPr>
          <w:b/>
          <w:bCs/>
          <w:rPrChange w:id="142" w:author="Self, Linda [USA]" w:date="2021-05-19T14:57:00Z">
            <w:rPr/>
          </w:rPrChange>
        </w:rPr>
        <w:t>“Metamodel” is a framework for building models</w:t>
      </w:r>
      <w:r>
        <w:t xml:space="preserve">. </w:t>
      </w:r>
      <w:moveToRangeStart w:id="143" w:author="Self, Linda [USA]" w:date="2021-05-19T14:58:00Z" w:name="move72328707"/>
      <w:moveTo w:id="144" w:author="Self, Linda [USA]" w:date="2021-05-19T14:58:00Z">
        <w:r w:rsidR="00712B0E">
          <w:t>It</w:t>
        </w:r>
      </w:moveTo>
      <w:ins w:id="145" w:author="Self, Linda [USA]" w:date="2021-05-19T14:58:00Z">
        <w:r w:rsidR="00712B0E">
          <w:t xml:space="preserve"> i</w:t>
        </w:r>
      </w:ins>
      <w:moveTo w:id="146" w:author="Self, Linda [USA]" w:date="2021-05-19T14:58:00Z">
        <w:del w:id="147" w:author="Self, Linda [USA]" w:date="2021-05-19T14:58:00Z">
          <w:r w:rsidR="00712B0E" w:rsidDel="00712B0E">
            <w:delText>’</w:delText>
          </w:r>
        </w:del>
        <w:r w:rsidR="00712B0E">
          <w:t xml:space="preserve">s a “neutral modeling formalism” for defining models. </w:t>
        </w:r>
      </w:moveTo>
      <w:ins w:id="148" w:author="Self, Linda [USA]" w:date="2021-05-19T14:58:00Z">
        <w:r w:rsidR="002110EE">
          <w:t>The metamodel</w:t>
        </w:r>
      </w:ins>
      <w:moveTo w:id="149" w:author="Self, Linda [USA]" w:date="2021-05-19T14:58:00Z">
        <w:del w:id="150" w:author="Self, Linda [USA]" w:date="2021-05-19T14:58:00Z">
          <w:r w:rsidR="00712B0E" w:rsidDel="002110EE">
            <w:delText>It</w:delText>
          </w:r>
        </w:del>
        <w:r w:rsidR="00712B0E">
          <w:t xml:space="preserve"> provides the means to define a model, as compared to NIEM</w:t>
        </w:r>
      </w:moveTo>
      <w:ins w:id="151" w:author="Self, Linda [USA]" w:date="2021-05-19T14:58:00Z">
        <w:r w:rsidR="002110EE">
          <w:t>,</w:t>
        </w:r>
      </w:ins>
      <w:moveTo w:id="152" w:author="Self, Linda [USA]" w:date="2021-05-19T14:58:00Z">
        <w:r w:rsidR="00712B0E">
          <w:t xml:space="preserve"> which is a means for defining real world objects:</w:t>
        </w:r>
      </w:moveTo>
    </w:p>
    <w:p w14:paraId="239A7E14" w14:textId="77777777" w:rsidR="00712B0E" w:rsidRDefault="00712B0E" w:rsidP="00712B0E">
      <w:pPr>
        <w:pStyle w:val="Compact"/>
        <w:numPr>
          <w:ilvl w:val="0"/>
          <w:numId w:val="2"/>
        </w:numPr>
        <w:rPr>
          <w:moveTo w:id="153" w:author="Self, Linda [USA]" w:date="2021-05-19T14:58:00Z"/>
        </w:rPr>
      </w:pPr>
      <w:moveTo w:id="154" w:author="Self, Linda [USA]" w:date="2021-05-19T14:58:00Z">
        <w:r>
          <w:lastRenderedPageBreak/>
          <w:t>NIEM: Defines real world things</w:t>
        </w:r>
      </w:moveTo>
    </w:p>
    <w:p w14:paraId="78E385C7" w14:textId="77777777" w:rsidR="00712B0E" w:rsidRDefault="00712B0E" w:rsidP="00712B0E">
      <w:pPr>
        <w:pStyle w:val="Compact"/>
        <w:numPr>
          <w:ilvl w:val="0"/>
          <w:numId w:val="2"/>
        </w:numPr>
        <w:rPr>
          <w:moveTo w:id="155" w:author="Self, Linda [USA]" w:date="2021-05-19T14:58:00Z"/>
        </w:rPr>
      </w:pPr>
      <w:moveTo w:id="156" w:author="Self, Linda [USA]" w:date="2021-05-19T14:58:00Z">
        <w:r>
          <w:t>Metamodel: Defines modeling concepts</w:t>
        </w:r>
      </w:moveTo>
    </w:p>
    <w:moveToRangeEnd w:id="143"/>
    <w:p w14:paraId="756FC047" w14:textId="4B900C31" w:rsidR="002541E8" w:rsidDel="00712B0E" w:rsidRDefault="00425935" w:rsidP="00712B0E">
      <w:pPr>
        <w:pStyle w:val="FirstParagraph"/>
        <w:rPr>
          <w:moveFrom w:id="157" w:author="Self, Linda [USA]" w:date="2021-05-19T14:58:00Z"/>
        </w:rPr>
      </w:pPr>
      <w:r>
        <w:t xml:space="preserve">The metamodel itself isn’t the NIEM model. </w:t>
      </w:r>
      <w:moveFromRangeStart w:id="158" w:author="Self, Linda [USA]" w:date="2021-05-19T14:58:00Z" w:name="move72328707"/>
      <w:moveFrom w:id="159" w:author="Self, Linda [USA]" w:date="2021-05-19T14:58:00Z">
        <w:r w:rsidDel="00712B0E">
          <w:t>It’s a “neutral modeling formalism” for defining models. It provides the means to define a model, as compared to NIEM which is a means for defining real world objects:</w:t>
        </w:r>
      </w:moveFrom>
    </w:p>
    <w:p w14:paraId="5B306B43" w14:textId="1F926B5D" w:rsidR="002541E8" w:rsidDel="00712B0E" w:rsidRDefault="00425935" w:rsidP="00712B0E">
      <w:pPr>
        <w:pStyle w:val="FirstParagraph"/>
        <w:rPr>
          <w:moveFrom w:id="160" w:author="Self, Linda [USA]" w:date="2021-05-19T14:58:00Z"/>
        </w:rPr>
        <w:pPrChange w:id="161" w:author="Self, Linda [USA]" w:date="2021-05-19T14:58:00Z">
          <w:pPr>
            <w:pStyle w:val="Compact"/>
            <w:numPr>
              <w:numId w:val="2"/>
            </w:numPr>
            <w:ind w:left="720" w:hanging="480"/>
          </w:pPr>
        </w:pPrChange>
      </w:pPr>
      <w:moveFrom w:id="162" w:author="Self, Linda [USA]" w:date="2021-05-19T14:58:00Z">
        <w:r w:rsidDel="00712B0E">
          <w:t>NIEM: Defines real world things</w:t>
        </w:r>
      </w:moveFrom>
    </w:p>
    <w:p w14:paraId="6B8FD2C3" w14:textId="24CD7DC2" w:rsidR="002541E8" w:rsidRDefault="00425935" w:rsidP="00712B0E">
      <w:pPr>
        <w:pStyle w:val="FirstParagraph"/>
        <w:pPrChange w:id="163" w:author="Self, Linda [USA]" w:date="2021-05-19T14:58:00Z">
          <w:pPr>
            <w:pStyle w:val="Compact"/>
            <w:numPr>
              <w:numId w:val="2"/>
            </w:numPr>
            <w:ind w:left="720" w:hanging="480"/>
          </w:pPr>
        </w:pPrChange>
      </w:pPr>
      <w:moveFrom w:id="164" w:author="Self, Linda [USA]" w:date="2021-05-19T14:58:00Z">
        <w:r w:rsidDel="00712B0E">
          <w:t>Metamodel: Defines modeling concepts</w:t>
        </w:r>
      </w:moveFrom>
      <w:moveFromRangeEnd w:id="158"/>
    </w:p>
    <w:p w14:paraId="0795727D" w14:textId="77777777" w:rsidR="002541E8" w:rsidRPr="00621F9B" w:rsidRDefault="00425935">
      <w:pPr>
        <w:pStyle w:val="Heading2"/>
        <w:rPr>
          <w:color w:val="005670"/>
        </w:rPr>
      </w:pPr>
      <w:bookmarkStart w:id="165" w:name="what-it-looks-like"/>
      <w:bookmarkEnd w:id="140"/>
      <w:r w:rsidRPr="00621F9B">
        <w:rPr>
          <w:color w:val="005670"/>
        </w:rPr>
        <w:t>What It Looks Like</w:t>
      </w:r>
    </w:p>
    <w:p w14:paraId="0B55CB67" w14:textId="77777777" w:rsidR="002541E8" w:rsidRDefault="00425935">
      <w:pPr>
        <w:pStyle w:val="FirstParagraph"/>
      </w:pPr>
      <w:r>
        <w:t xml:space="preserve">Here’s a snippet from NIEM, a subset of </w:t>
      </w:r>
      <w:proofErr w:type="spellStart"/>
      <w:r>
        <w:rPr>
          <w:rStyle w:val="VerbatimChar"/>
        </w:rPr>
        <w:t>nc:PersonEmploymentAssociation</w:t>
      </w:r>
      <w:proofErr w:type="spellEnd"/>
      <w:r>
        <w:t xml:space="preserve"> and its type </w:t>
      </w:r>
      <w:proofErr w:type="spellStart"/>
      <w:r>
        <w:rPr>
          <w:rStyle w:val="VerbatimChar"/>
        </w:rPr>
        <w:t>nc:EmploymentAssociationType</w:t>
      </w:r>
      <w:proofErr w:type="spellEnd"/>
      <w:r>
        <w:t>. It defines how a matching XML instances document needs to look, but modeling concepts are implied.</w:t>
      </w:r>
    </w:p>
    <w:p w14:paraId="7568E56A" w14:textId="77777777" w:rsidR="002541E8" w:rsidRPr="00355E03" w:rsidRDefault="00425935">
      <w:pPr>
        <w:pStyle w:val="SourceCode"/>
        <w:rPr>
          <w:sz w:val="20"/>
          <w:szCs w:val="20"/>
        </w:rPr>
      </w:pP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xs:complexType</w:t>
      </w:r>
      <w:proofErr w:type="spellEnd"/>
      <w:r w:rsidRPr="00355E03">
        <w:rPr>
          <w:rStyle w:val="OtherTok"/>
          <w:sz w:val="20"/>
          <w:szCs w:val="20"/>
        </w:rPr>
        <w:t xml:space="preserve"> name=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EmploymentAssociationType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xs:annotation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xs:documentation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rStyle w:val="NormalTok"/>
          <w:sz w:val="20"/>
          <w:szCs w:val="20"/>
        </w:rPr>
        <w:t>A data type for an association between an employee and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an employer.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xs:documentation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xs:annotation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xs:complexContent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xs:extension</w:t>
      </w:r>
      <w:proofErr w:type="spellEnd"/>
      <w:r w:rsidRPr="00355E03">
        <w:rPr>
          <w:rStyle w:val="OtherTok"/>
          <w:sz w:val="20"/>
          <w:szCs w:val="20"/>
        </w:rPr>
        <w:t xml:space="preserve"> base=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nc:AssociationType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xs:sequence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xs:element</w:t>
      </w:r>
      <w:proofErr w:type="spellEnd"/>
      <w:r w:rsidRPr="00355E03">
        <w:rPr>
          <w:rStyle w:val="OtherTok"/>
          <w:sz w:val="20"/>
          <w:szCs w:val="20"/>
        </w:rPr>
        <w:t xml:space="preserve"> ref=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nc:Employee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minOccurs=</w:t>
      </w:r>
      <w:r w:rsidRPr="00355E03">
        <w:rPr>
          <w:rStyle w:val="StringTok"/>
          <w:sz w:val="20"/>
          <w:szCs w:val="20"/>
        </w:rPr>
        <w:t>"0"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maxOccurs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"unbounded"</w:t>
      </w:r>
      <w:r w:rsidRPr="00355E03">
        <w:rPr>
          <w:rStyle w:val="KeywordTok"/>
          <w:sz w:val="20"/>
          <w:szCs w:val="20"/>
        </w:rPr>
        <w:t>/&gt;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xs:element</w:t>
      </w:r>
      <w:proofErr w:type="spellEnd"/>
      <w:r w:rsidRPr="00355E03">
        <w:rPr>
          <w:rStyle w:val="OtherTok"/>
          <w:sz w:val="20"/>
          <w:szCs w:val="20"/>
        </w:rPr>
        <w:t xml:space="preserve"> ref=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nc:Employer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minOccurs=</w:t>
      </w:r>
      <w:r w:rsidRPr="00355E03">
        <w:rPr>
          <w:rStyle w:val="StringTok"/>
          <w:sz w:val="20"/>
          <w:szCs w:val="20"/>
        </w:rPr>
        <w:t>"0"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maxOccurs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"unbounded"</w:t>
      </w:r>
      <w:r w:rsidRPr="00355E03">
        <w:rPr>
          <w:rStyle w:val="KeywordTok"/>
          <w:sz w:val="20"/>
          <w:szCs w:val="20"/>
        </w:rPr>
        <w:t>/&gt;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xs:sequence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xs:extension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xs:complexContent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xs:complexType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sz w:val="20"/>
          <w:szCs w:val="20"/>
        </w:rPr>
        <w:br/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xs:element</w:t>
      </w:r>
      <w:proofErr w:type="spellEnd"/>
      <w:r w:rsidRPr="00355E03">
        <w:rPr>
          <w:rStyle w:val="OtherTok"/>
          <w:sz w:val="20"/>
          <w:szCs w:val="20"/>
        </w:rPr>
        <w:t xml:space="preserve"> name=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PersonEmploymentAssociation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type=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nc:EmploymentAssociationType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nillable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"true"</w:t>
      </w:r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xs:annotation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xs:documentation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rStyle w:val="NormalTok"/>
          <w:sz w:val="20"/>
          <w:szCs w:val="20"/>
        </w:rPr>
        <w:t>An association between an employee and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an employer.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xs:documentation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xs:annotation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xs:element</w:t>
      </w:r>
      <w:proofErr w:type="spellEnd"/>
      <w:r w:rsidRPr="00355E03">
        <w:rPr>
          <w:rStyle w:val="KeywordTok"/>
          <w:sz w:val="20"/>
          <w:szCs w:val="20"/>
        </w:rPr>
        <w:t>&gt;</w:t>
      </w:r>
    </w:p>
    <w:p w14:paraId="5435F9C9" w14:textId="03A1EE77" w:rsidR="002541E8" w:rsidRDefault="00425935">
      <w:pPr>
        <w:pStyle w:val="FirstParagraph"/>
      </w:pPr>
      <w:r>
        <w:t xml:space="preserve">Here’s the matching snippet from a NIEM Model Instance subset. While it’s longer, that’s because it details the different objects in modeling terms. Note that it isn’t XML </w:t>
      </w:r>
      <w:r>
        <w:rPr>
          <w:i/>
          <w:iCs/>
        </w:rPr>
        <w:t>Schema</w:t>
      </w:r>
      <w:r>
        <w:t xml:space="preserve">. It’s not designed as a tool for validating exchanges. It’s plain XML and only defines the Model Instance. To use as a tool for validation, you </w:t>
      </w:r>
      <w:del w:id="166" w:author="Woodhouse, Shunda [USA]" w:date="2021-05-17T11:13:00Z">
        <w:r w:rsidDel="009B3CB2">
          <w:delText xml:space="preserve">would </w:delText>
        </w:r>
      </w:del>
      <w:r>
        <w:t>convert this</w:t>
      </w:r>
      <w:ins w:id="167" w:author="Woodhouse, Shunda [USA]" w:date="2021-05-17T11:09:00Z">
        <w:r w:rsidR="00EE65F9">
          <w:t xml:space="preserve"> </w:t>
        </w:r>
      </w:ins>
      <w:del w:id="168" w:author="Woodhouse, Shunda [USA]" w:date="2021-05-17T11:13:00Z">
        <w:r w:rsidDel="009B3CB2">
          <w:delText xml:space="preserve"> </w:delText>
        </w:r>
      </w:del>
      <w:ins w:id="169" w:author="Woodhouse, Shunda [USA]" w:date="2021-05-17T11:13:00Z">
        <w:r w:rsidR="009B3CB2">
          <w:t>NIEM Mode</w:t>
        </w:r>
      </w:ins>
      <w:ins w:id="170" w:author="Woodhouse, Shunda [USA]" w:date="2021-05-17T11:14:00Z">
        <w:r w:rsidR="009B3CB2">
          <w:t xml:space="preserve">l Instance subset </w:t>
        </w:r>
      </w:ins>
      <w:r>
        <w:t>to the technology you’ll be using</w:t>
      </w:r>
      <w:ins w:id="171" w:author="Woodhouse, Shunda [USA]" w:date="2021-05-17T11:14:00Z">
        <w:r w:rsidR="009B3CB2">
          <w:t xml:space="preserve">. That can be represented </w:t>
        </w:r>
      </w:ins>
      <w:del w:id="172" w:author="Woodhouse, Shunda [USA]" w:date="2021-05-17T11:14:00Z">
        <w:r w:rsidDel="009B3CB2">
          <w:delText>, be it</w:delText>
        </w:r>
      </w:del>
      <w:ins w:id="173" w:author="Woodhouse, Shunda [USA]" w:date="2021-05-17T11:14:00Z">
        <w:r w:rsidR="009B3CB2">
          <w:t xml:space="preserve"> in </w:t>
        </w:r>
      </w:ins>
      <w:r>
        <w:t xml:space="preserve"> XML Schema, JSON, RDF, UML</w:t>
      </w:r>
      <w:hyperlink w:anchor="uml_fn">
        <w:r>
          <w:rPr>
            <w:rStyle w:val="Hyperlink"/>
          </w:rPr>
          <w:t>3</w:t>
        </w:r>
      </w:hyperlink>
      <w:r>
        <w:t>, or whatever</w:t>
      </w:r>
      <w:ins w:id="174" w:author="Woodhouse, Shunda [USA]" w:date="2021-05-17T11:15:00Z">
        <w:r w:rsidR="009B3CB2">
          <w:t xml:space="preserve"> meets your requirements</w:t>
        </w:r>
      </w:ins>
      <w:r>
        <w:t>.</w:t>
      </w:r>
    </w:p>
    <w:p w14:paraId="35BC6B9D" w14:textId="77777777" w:rsidR="002541E8" w:rsidRPr="00355E03" w:rsidRDefault="00425935">
      <w:pPr>
        <w:pStyle w:val="SourceCode"/>
        <w:rPr>
          <w:sz w:val="20"/>
          <w:szCs w:val="20"/>
        </w:rPr>
      </w:pP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ObjectProperty</w:t>
      </w:r>
      <w:proofErr w:type="spellEnd"/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structures:id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nc.PersonEmploymentAssociation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&lt;Name&gt;</w:t>
      </w:r>
      <w:proofErr w:type="spellStart"/>
      <w:r w:rsidRPr="00355E03">
        <w:rPr>
          <w:rStyle w:val="NormalTok"/>
          <w:sz w:val="20"/>
          <w:szCs w:val="20"/>
        </w:rPr>
        <w:t>PersonEmploymentAssociation</w:t>
      </w:r>
      <w:proofErr w:type="spellEnd"/>
      <w:r w:rsidRPr="00355E03">
        <w:rPr>
          <w:rStyle w:val="KeywordTok"/>
          <w:sz w:val="20"/>
          <w:szCs w:val="20"/>
        </w:rPr>
        <w:t>&lt;/Name&gt;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&lt;Namespace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structures:ref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xsi:nil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"true"</w:t>
      </w:r>
      <w:r w:rsidRPr="00355E03">
        <w:rPr>
          <w:rStyle w:val="KeywordTok"/>
          <w:sz w:val="20"/>
          <w:szCs w:val="20"/>
        </w:rPr>
        <w:t>/&gt;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DefinitionText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rStyle w:val="NormalTok"/>
          <w:sz w:val="20"/>
          <w:szCs w:val="20"/>
        </w:rPr>
        <w:t>An association between a person and employment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information.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DefinitionText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&lt;Class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structures:id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nc.PersonEmploymentAssociationType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lastRenderedPageBreak/>
        <w:t xml:space="preserve">        </w:t>
      </w:r>
      <w:r w:rsidRPr="00355E03">
        <w:rPr>
          <w:rStyle w:val="KeywordTok"/>
          <w:sz w:val="20"/>
          <w:szCs w:val="20"/>
        </w:rPr>
        <w:t>&lt;Name&gt;</w:t>
      </w:r>
      <w:proofErr w:type="spellStart"/>
      <w:r w:rsidRPr="00355E03">
        <w:rPr>
          <w:rStyle w:val="NormalTok"/>
          <w:sz w:val="20"/>
          <w:szCs w:val="20"/>
        </w:rPr>
        <w:t>PersonEmploymentAssociationType</w:t>
      </w:r>
      <w:proofErr w:type="spellEnd"/>
      <w:r w:rsidRPr="00355E03">
        <w:rPr>
          <w:rStyle w:val="KeywordTok"/>
          <w:sz w:val="20"/>
          <w:szCs w:val="20"/>
        </w:rPr>
        <w:t>&lt;/Name&gt;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</w:t>
      </w:r>
      <w:r w:rsidRPr="00355E03">
        <w:rPr>
          <w:rStyle w:val="KeywordTok"/>
          <w:sz w:val="20"/>
          <w:szCs w:val="20"/>
        </w:rPr>
        <w:t>&lt;Namespace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structures:ref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xsi:nil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"true"</w:t>
      </w:r>
      <w:r w:rsidRPr="00355E03">
        <w:rPr>
          <w:rStyle w:val="KeywordTok"/>
          <w:sz w:val="20"/>
          <w:szCs w:val="20"/>
        </w:rPr>
        <w:t>/&gt;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DefinitionText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rStyle w:val="NormalTok"/>
          <w:sz w:val="20"/>
          <w:szCs w:val="20"/>
        </w:rPr>
        <w:t>A data type for an association between a person and an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employment.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DefinitionText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ExtensionOf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</w:t>
      </w:r>
      <w:r w:rsidRPr="00355E03">
        <w:rPr>
          <w:rStyle w:val="KeywordTok"/>
          <w:sz w:val="20"/>
          <w:szCs w:val="20"/>
        </w:rPr>
        <w:t>&lt;Class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structures:ref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nc.AssociationType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xsi:nil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"true"</w:t>
      </w:r>
      <w:r w:rsidRPr="00355E03">
        <w:rPr>
          <w:rStyle w:val="KeywordTok"/>
          <w:sz w:val="20"/>
          <w:szCs w:val="20"/>
        </w:rPr>
        <w:t>/&gt;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HasObjectProperty</w:t>
      </w:r>
      <w:proofErr w:type="spellEnd"/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mm:sequenceID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"1"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mm:minOccursQuantity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"1"</w:t>
      </w:r>
      <w:r w:rsidRPr="00355E03">
        <w:rPr>
          <w:sz w:val="20"/>
          <w:szCs w:val="20"/>
        </w:rPr>
        <w:br/>
      </w:r>
      <w:r w:rsidRPr="00355E03">
        <w:rPr>
          <w:rStyle w:val="OtherTok"/>
          <w:sz w:val="20"/>
          <w:szCs w:val="20"/>
        </w:rPr>
        <w:t xml:space="preserve">            </w:t>
      </w:r>
      <w:proofErr w:type="spellStart"/>
      <w:r w:rsidRPr="00355E03">
        <w:rPr>
          <w:rStyle w:val="OtherTok"/>
          <w:sz w:val="20"/>
          <w:szCs w:val="20"/>
        </w:rPr>
        <w:t>mm:maxOccursQuantity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"1"</w:t>
      </w:r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ObjectProperty</w:t>
      </w:r>
      <w:proofErr w:type="spellEnd"/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structures:id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nc.Employer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</w:t>
      </w:r>
      <w:r w:rsidRPr="00355E03">
        <w:rPr>
          <w:rStyle w:val="KeywordTok"/>
          <w:sz w:val="20"/>
          <w:szCs w:val="20"/>
        </w:rPr>
        <w:t>&lt;Name&gt;</w:t>
      </w:r>
      <w:r w:rsidRPr="00355E03">
        <w:rPr>
          <w:rStyle w:val="NormalTok"/>
          <w:sz w:val="20"/>
          <w:szCs w:val="20"/>
        </w:rPr>
        <w:t>Employer</w:t>
      </w:r>
      <w:r w:rsidRPr="00355E03">
        <w:rPr>
          <w:rStyle w:val="KeywordTok"/>
          <w:sz w:val="20"/>
          <w:szCs w:val="20"/>
        </w:rPr>
        <w:t>&lt;/Name&gt;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</w:t>
      </w:r>
      <w:r w:rsidRPr="00355E03">
        <w:rPr>
          <w:rStyle w:val="KeywordTok"/>
          <w:sz w:val="20"/>
          <w:szCs w:val="20"/>
        </w:rPr>
        <w:t>&lt;Namespace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structures:ref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xsi:nil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"true"</w:t>
      </w:r>
      <w:r w:rsidRPr="00355E03">
        <w:rPr>
          <w:rStyle w:val="KeywordTok"/>
          <w:sz w:val="20"/>
          <w:szCs w:val="20"/>
        </w:rPr>
        <w:t>/&gt;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DefinitionText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rStyle w:val="NormalTok"/>
          <w:sz w:val="20"/>
          <w:szCs w:val="20"/>
        </w:rPr>
        <w:t>A party/entity (organization or person) who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  employs a person.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DefinitionText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</w:t>
      </w:r>
      <w:r w:rsidRPr="00355E03">
        <w:rPr>
          <w:rStyle w:val="KeywordTok"/>
          <w:sz w:val="20"/>
          <w:szCs w:val="20"/>
        </w:rPr>
        <w:t>&lt;Class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structures:ref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nc.EntityType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xsi:nil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"true"</w:t>
      </w:r>
      <w:r w:rsidRPr="00355E03">
        <w:rPr>
          <w:rStyle w:val="KeywordTok"/>
          <w:sz w:val="20"/>
          <w:szCs w:val="20"/>
        </w:rPr>
        <w:t>/&gt;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ObjectProperty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HasObjectProperty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HasObjectProperty</w:t>
      </w:r>
      <w:proofErr w:type="spellEnd"/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mm:sequenceID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"2"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mm:minOccursQuantity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"1"</w:t>
      </w:r>
      <w:r w:rsidRPr="00355E03">
        <w:rPr>
          <w:sz w:val="20"/>
          <w:szCs w:val="20"/>
        </w:rPr>
        <w:br/>
      </w:r>
      <w:r w:rsidRPr="00355E03">
        <w:rPr>
          <w:rStyle w:val="OtherTok"/>
          <w:sz w:val="20"/>
          <w:szCs w:val="20"/>
        </w:rPr>
        <w:t xml:space="preserve">                </w:t>
      </w:r>
      <w:proofErr w:type="spellStart"/>
      <w:r w:rsidRPr="00355E03">
        <w:rPr>
          <w:rStyle w:val="OtherTok"/>
          <w:sz w:val="20"/>
          <w:szCs w:val="20"/>
        </w:rPr>
        <w:t>mm:maxOccursQuantity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"1"</w:t>
      </w:r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ObjectProperty</w:t>
      </w:r>
      <w:proofErr w:type="spellEnd"/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structures:id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nc.Employee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    </w:t>
      </w:r>
      <w:r w:rsidRPr="00355E03">
        <w:rPr>
          <w:rStyle w:val="KeywordTok"/>
          <w:sz w:val="20"/>
          <w:szCs w:val="20"/>
        </w:rPr>
        <w:t>&lt;Name&gt;</w:t>
      </w:r>
      <w:r w:rsidRPr="00355E03">
        <w:rPr>
          <w:rStyle w:val="NormalTok"/>
          <w:sz w:val="20"/>
          <w:szCs w:val="20"/>
        </w:rPr>
        <w:t>Employee</w:t>
      </w:r>
      <w:r w:rsidRPr="00355E03">
        <w:rPr>
          <w:rStyle w:val="KeywordTok"/>
          <w:sz w:val="20"/>
          <w:szCs w:val="20"/>
        </w:rPr>
        <w:t>&lt;/Name&gt;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    </w:t>
      </w:r>
      <w:r w:rsidRPr="00355E03">
        <w:rPr>
          <w:rStyle w:val="KeywordTok"/>
          <w:sz w:val="20"/>
          <w:szCs w:val="20"/>
        </w:rPr>
        <w:t>&lt;Namespace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structures:ref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xsi:nil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"true"</w:t>
      </w:r>
      <w:r w:rsidRPr="00355E03">
        <w:rPr>
          <w:rStyle w:val="KeywordTok"/>
          <w:sz w:val="20"/>
          <w:szCs w:val="20"/>
        </w:rPr>
        <w:t>/&gt;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DefinitionText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rStyle w:val="NormalTok"/>
          <w:sz w:val="20"/>
          <w:szCs w:val="20"/>
        </w:rPr>
        <w:t>A person who works for a business or a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      person.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DefinitionText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    </w:t>
      </w:r>
      <w:r w:rsidRPr="00355E03">
        <w:rPr>
          <w:rStyle w:val="KeywordTok"/>
          <w:sz w:val="20"/>
          <w:szCs w:val="20"/>
        </w:rPr>
        <w:t>&lt;Class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structures:ref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</w:t>
      </w:r>
      <w:proofErr w:type="spellStart"/>
      <w:r w:rsidRPr="00355E03">
        <w:rPr>
          <w:rStyle w:val="StringTok"/>
          <w:sz w:val="20"/>
          <w:szCs w:val="20"/>
        </w:rPr>
        <w:t>nc.PersonType</w:t>
      </w:r>
      <w:proofErr w:type="spellEnd"/>
      <w:r w:rsidRPr="00355E03">
        <w:rPr>
          <w:rStyle w:val="StringTok"/>
          <w:sz w:val="20"/>
          <w:szCs w:val="20"/>
        </w:rPr>
        <w:t>"</w:t>
      </w:r>
      <w:r w:rsidRPr="00355E03">
        <w:rPr>
          <w:rStyle w:val="OtherTok"/>
          <w:sz w:val="20"/>
          <w:szCs w:val="20"/>
        </w:rPr>
        <w:t xml:space="preserve"> </w:t>
      </w:r>
      <w:proofErr w:type="spellStart"/>
      <w:r w:rsidRPr="00355E03">
        <w:rPr>
          <w:rStyle w:val="OtherTok"/>
          <w:sz w:val="20"/>
          <w:szCs w:val="20"/>
        </w:rPr>
        <w:t>xsi:nil</w:t>
      </w:r>
      <w:proofErr w:type="spellEnd"/>
      <w:r w:rsidRPr="00355E03">
        <w:rPr>
          <w:rStyle w:val="OtherTok"/>
          <w:sz w:val="20"/>
          <w:szCs w:val="20"/>
        </w:rPr>
        <w:t>=</w:t>
      </w:r>
      <w:r w:rsidRPr="00355E03">
        <w:rPr>
          <w:rStyle w:val="StringTok"/>
          <w:sz w:val="20"/>
          <w:szCs w:val="20"/>
        </w:rPr>
        <w:t>"true"</w:t>
      </w:r>
      <w:r w:rsidRPr="00355E03">
        <w:rPr>
          <w:rStyle w:val="KeywordTok"/>
          <w:sz w:val="20"/>
          <w:szCs w:val="20"/>
        </w:rPr>
        <w:t>/&gt;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    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ObjectProperty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HasObjectProperty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</w:t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ExtensionOf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    </w:t>
      </w:r>
      <w:r w:rsidRPr="00355E03">
        <w:rPr>
          <w:rStyle w:val="KeywordTok"/>
          <w:sz w:val="20"/>
          <w:szCs w:val="20"/>
        </w:rPr>
        <w:t>&lt;</w:t>
      </w:r>
      <w:proofErr w:type="spellStart"/>
      <w:r w:rsidRPr="00355E03">
        <w:rPr>
          <w:rStyle w:val="KeywordTok"/>
          <w:sz w:val="20"/>
          <w:szCs w:val="20"/>
        </w:rPr>
        <w:t>ContentStyleCode</w:t>
      </w:r>
      <w:proofErr w:type="spellEnd"/>
      <w:r w:rsidRPr="00355E03">
        <w:rPr>
          <w:rStyle w:val="KeywordTok"/>
          <w:sz w:val="20"/>
          <w:szCs w:val="20"/>
        </w:rPr>
        <w:t>&gt;</w:t>
      </w:r>
      <w:proofErr w:type="spellStart"/>
      <w:r w:rsidRPr="00355E03">
        <w:rPr>
          <w:rStyle w:val="NormalTok"/>
          <w:sz w:val="20"/>
          <w:szCs w:val="20"/>
        </w:rPr>
        <w:t>HasObjectProperty</w:t>
      </w:r>
      <w:proofErr w:type="spellEnd"/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ContentStyleCode</w:t>
      </w:r>
      <w:proofErr w:type="spellEnd"/>
      <w:r w:rsidRPr="00355E03">
        <w:rPr>
          <w:rStyle w:val="KeywordTok"/>
          <w:sz w:val="20"/>
          <w:szCs w:val="20"/>
        </w:rPr>
        <w:t>&gt;</w:t>
      </w:r>
      <w:r w:rsidRPr="00355E03">
        <w:rPr>
          <w:sz w:val="20"/>
          <w:szCs w:val="20"/>
        </w:rPr>
        <w:br/>
      </w:r>
      <w:r w:rsidRPr="00355E03">
        <w:rPr>
          <w:rStyle w:val="NormalTok"/>
          <w:sz w:val="20"/>
          <w:szCs w:val="20"/>
        </w:rPr>
        <w:t xml:space="preserve">    </w:t>
      </w:r>
      <w:r w:rsidRPr="00355E03">
        <w:rPr>
          <w:rStyle w:val="KeywordTok"/>
          <w:sz w:val="20"/>
          <w:szCs w:val="20"/>
        </w:rPr>
        <w:t>&lt;/Class&gt;</w:t>
      </w:r>
      <w:r w:rsidRPr="00355E03">
        <w:rPr>
          <w:sz w:val="20"/>
          <w:szCs w:val="20"/>
        </w:rPr>
        <w:br/>
      </w:r>
      <w:r w:rsidRPr="00355E03">
        <w:rPr>
          <w:rStyle w:val="KeywordTok"/>
          <w:sz w:val="20"/>
          <w:szCs w:val="20"/>
        </w:rPr>
        <w:t>&lt;/</w:t>
      </w:r>
      <w:proofErr w:type="spellStart"/>
      <w:r w:rsidRPr="00355E03">
        <w:rPr>
          <w:rStyle w:val="KeywordTok"/>
          <w:sz w:val="20"/>
          <w:szCs w:val="20"/>
        </w:rPr>
        <w:t>ObjectProperty</w:t>
      </w:r>
      <w:proofErr w:type="spellEnd"/>
      <w:r w:rsidRPr="00355E03">
        <w:rPr>
          <w:rStyle w:val="KeywordTok"/>
          <w:sz w:val="20"/>
          <w:szCs w:val="20"/>
        </w:rPr>
        <w:t>&gt;</w:t>
      </w:r>
    </w:p>
    <w:p w14:paraId="1879267A" w14:textId="77777777" w:rsidR="002541E8" w:rsidRPr="00621F9B" w:rsidRDefault="00425935">
      <w:pPr>
        <w:pStyle w:val="Heading2"/>
        <w:rPr>
          <w:color w:val="005670"/>
        </w:rPr>
      </w:pPr>
      <w:bookmarkStart w:id="175" w:name="terminology"/>
      <w:bookmarkEnd w:id="165"/>
      <w:r w:rsidRPr="00621F9B">
        <w:rPr>
          <w:color w:val="005670"/>
        </w:rPr>
        <w:t>Terminology</w:t>
      </w:r>
    </w:p>
    <w:p w14:paraId="7AC5D1E3" w14:textId="77777777" w:rsidR="002541E8" w:rsidRDefault="00425935">
      <w:pPr>
        <w:pStyle w:val="FirstParagraph"/>
      </w:pPr>
      <w:r>
        <w:t>There are several levels to these concepts and past terminology hasn’t clearly delineated them.</w:t>
      </w:r>
    </w:p>
    <w:p w14:paraId="1211DAD1" w14:textId="77777777" w:rsidR="002541E8" w:rsidRPr="00621F9B" w:rsidRDefault="00425935">
      <w:pPr>
        <w:pStyle w:val="Heading3"/>
        <w:rPr>
          <w:color w:val="005670"/>
        </w:rPr>
      </w:pPr>
      <w:bookmarkStart w:id="176" w:name="metamodel"/>
      <w:r w:rsidRPr="00621F9B">
        <w:rPr>
          <w:color w:val="005670"/>
        </w:rPr>
        <w:t>Metamodel</w:t>
      </w:r>
    </w:p>
    <w:p w14:paraId="52044663" w14:textId="3B119389" w:rsidR="002541E8" w:rsidRDefault="00425935">
      <w:pPr>
        <w:pStyle w:val="FirstParagraph"/>
        <w:rPr>
          <w:ins w:id="177" w:author="Self, Linda [USA]" w:date="2021-05-19T15:00:00Z"/>
        </w:rPr>
      </w:pPr>
      <w:r>
        <w:t>The framework itself is the “Metamodel.” It’s an abstraction of what makes up a model. It’s not NIEM-specific. We use it to define NIEM, but you could use it to define any number of other models. There is no “NIEM Metamodel.”</w:t>
      </w:r>
    </w:p>
    <w:p w14:paraId="2C55BFB2" w14:textId="5BC5AE42" w:rsidR="00A772FA" w:rsidRPr="00A772FA" w:rsidRDefault="00A772FA" w:rsidP="00A772FA">
      <w:pPr>
        <w:pStyle w:val="BodyText"/>
        <w:pPrChange w:id="178" w:author="Self, Linda [USA]" w:date="2021-05-19T15:00:00Z">
          <w:pPr>
            <w:pStyle w:val="FirstParagraph"/>
          </w:pPr>
        </w:pPrChange>
      </w:pPr>
      <w:ins w:id="179" w:author="Self, Linda [USA]" w:date="2021-05-19T15:01:00Z">
        <w:r>
          <w:t xml:space="preserve">If you create NIEM as a model, that’s a “NIEM Model Instance (NMI).” This is still a conceptual </w:t>
        </w:r>
        <w:commentRangeStart w:id="180"/>
        <w:r>
          <w:t>model</w:t>
        </w:r>
        <w:commentRangeEnd w:id="180"/>
        <w:r>
          <w:rPr>
            <w:rStyle w:val="CommentReference"/>
          </w:rPr>
          <w:commentReference w:id="180"/>
        </w:r>
      </w:ins>
    </w:p>
    <w:p w14:paraId="090D223A" w14:textId="088AFA4A" w:rsidR="002541E8" w:rsidRDefault="00425935">
      <w:pPr>
        <w:pStyle w:val="BodyText"/>
      </w:pPr>
      <w:r>
        <w:t>The Metamodel is a crucial tool for creating and maintaining models</w:t>
      </w:r>
      <w:del w:id="181" w:author="Self, Linda [USA]" w:date="2021-05-19T14:59:00Z">
        <w:r w:rsidDel="002B7245">
          <w:delText>, but</w:delText>
        </w:r>
      </w:del>
      <w:ins w:id="182" w:author="Self, Linda [USA]" w:date="2021-05-19T14:59:00Z">
        <w:r w:rsidR="002B7245">
          <w:t xml:space="preserve"> -- it</w:t>
        </w:r>
      </w:ins>
      <w:r>
        <w:t xml:space="preserve"> is not </w:t>
      </w:r>
      <w:proofErr w:type="gramStart"/>
      <w:ins w:id="183" w:author="Self, Linda [USA]" w:date="2021-05-19T14:59:00Z">
        <w:r w:rsidR="002B7245">
          <w:t>typically not</w:t>
        </w:r>
        <w:proofErr w:type="gramEnd"/>
        <w:r w:rsidR="002B7245">
          <w:t xml:space="preserve"> </w:t>
        </w:r>
      </w:ins>
      <w:r>
        <w:t xml:space="preserve">something an ordinary NIEM user would </w:t>
      </w:r>
      <w:del w:id="184" w:author="Self, Linda [USA]" w:date="2021-05-19T14:59:00Z">
        <w:r w:rsidDel="002B7245">
          <w:delText>usually care about</w:delText>
        </w:r>
      </w:del>
      <w:ins w:id="185" w:author="Self, Linda [USA]" w:date="2021-05-19T14:59:00Z">
        <w:r w:rsidR="002B7245">
          <w:t>be concerned with</w:t>
        </w:r>
      </w:ins>
      <w:r>
        <w:t>.</w:t>
      </w:r>
    </w:p>
    <w:p w14:paraId="57E6D1E0" w14:textId="77777777" w:rsidR="002541E8" w:rsidRPr="00621F9B" w:rsidRDefault="00425935">
      <w:pPr>
        <w:pStyle w:val="Heading3"/>
        <w:rPr>
          <w:color w:val="005670"/>
        </w:rPr>
      </w:pPr>
      <w:bookmarkStart w:id="186" w:name="model-instance"/>
      <w:bookmarkEnd w:id="176"/>
      <w:r w:rsidRPr="00621F9B">
        <w:rPr>
          <w:color w:val="005670"/>
        </w:rPr>
        <w:t>Model Instance</w:t>
      </w:r>
    </w:p>
    <w:p w14:paraId="4D0E712A" w14:textId="77777777" w:rsidR="002541E8" w:rsidRDefault="00425935">
      <w:pPr>
        <w:pStyle w:val="FirstParagraph"/>
      </w:pPr>
      <w:r>
        <w:t xml:space="preserve">Generically speaking, when you create a model from the Metamodel, you get a “model instance.” This is a conceptual model reflecting the objects and relationships in a subject area. This does </w:t>
      </w:r>
      <w:r>
        <w:rPr>
          <w:i/>
          <w:iCs/>
        </w:rPr>
        <w:t>not</w:t>
      </w:r>
      <w:r>
        <w:t xml:space="preserve"> have to be NIEM. The Metamodel could be used to create a wide variety </w:t>
      </w:r>
      <w:r>
        <w:lastRenderedPageBreak/>
        <w:t xml:space="preserve">of different Model Instances. Of course, our main interest is in </w:t>
      </w:r>
      <w:proofErr w:type="gramStart"/>
      <w:r>
        <w:t>NIEM</w:t>
      </w:r>
      <w:proofErr w:type="gramEnd"/>
      <w:r>
        <w:t xml:space="preserve"> so we want to create a Model Instance reflecting NIEM.</w:t>
      </w:r>
    </w:p>
    <w:p w14:paraId="3E183C96" w14:textId="77777777" w:rsidR="002541E8" w:rsidRPr="00621F9B" w:rsidRDefault="00425935">
      <w:pPr>
        <w:pStyle w:val="Heading3"/>
        <w:rPr>
          <w:color w:val="005670"/>
        </w:rPr>
      </w:pPr>
      <w:bookmarkStart w:id="187" w:name="niem-model-instance"/>
      <w:bookmarkEnd w:id="186"/>
      <w:r w:rsidRPr="00621F9B">
        <w:rPr>
          <w:color w:val="005670"/>
        </w:rPr>
        <w:t>NIEM Model Instance</w:t>
      </w:r>
    </w:p>
    <w:p w14:paraId="42D928A6" w14:textId="0BEBCB6A" w:rsidR="002541E8" w:rsidRDefault="00425935">
      <w:pPr>
        <w:pStyle w:val="FirstParagraph"/>
      </w:pPr>
      <w:r>
        <w:t>When you create a specific model, th</w:t>
      </w:r>
      <w:ins w:id="188" w:author="Self, Linda [USA]" w:date="2021-05-19T15:01:00Z">
        <w:r w:rsidR="00EF383B">
          <w:t>e</w:t>
        </w:r>
      </w:ins>
      <w:del w:id="189" w:author="Self, Linda [USA]" w:date="2021-05-19T15:01:00Z">
        <w:r w:rsidDel="00EF383B">
          <w:delText>at</w:delText>
        </w:r>
      </w:del>
      <w:r>
        <w:t xml:space="preserve"> name for that model instance </w:t>
      </w:r>
      <w:del w:id="190" w:author="Self, Linda [USA]" w:date="2021-05-19T15:01:00Z">
        <w:r w:rsidDel="00EF383B">
          <w:delText xml:space="preserve">gets </w:delText>
        </w:r>
      </w:del>
      <w:ins w:id="191" w:author="Self, Linda [USA]" w:date="2021-05-19T15:01:00Z">
        <w:r w:rsidR="00EF383B">
          <w:t>i</w:t>
        </w:r>
      </w:ins>
      <w:ins w:id="192" w:author="Self, Linda [USA]" w:date="2021-05-19T15:02:00Z">
        <w:r w:rsidR="00EF383B">
          <w:t xml:space="preserve">s </w:t>
        </w:r>
      </w:ins>
      <w:ins w:id="193" w:author="Self, Linda [USA]" w:date="2021-05-19T15:01:00Z">
        <w:r w:rsidR="00EF383B">
          <w:t>given</w:t>
        </w:r>
        <w:r w:rsidR="00EF383B">
          <w:t xml:space="preserve"> </w:t>
        </w:r>
      </w:ins>
      <w:r>
        <w:t xml:space="preserve">a prefix determined by </w:t>
      </w:r>
      <w:del w:id="194" w:author="Self, Linda [USA]" w:date="2021-05-19T15:02:00Z">
        <w:r w:rsidDel="00EF383B">
          <w:delText xml:space="preserve">what </w:delText>
        </w:r>
      </w:del>
      <w:ins w:id="195" w:author="Self, Linda [USA]" w:date="2021-05-19T15:02:00Z">
        <w:r w:rsidR="00EF383B">
          <w:t xml:space="preserve">the </w:t>
        </w:r>
      </w:ins>
      <w:r>
        <w:t xml:space="preserve">specific model you’ve created. </w:t>
      </w:r>
      <w:ins w:id="196" w:author="Self, Linda [USA]" w:date="2021-05-19T15:01:00Z">
        <w:r w:rsidR="00EF383B">
          <w:t xml:space="preserve">When </w:t>
        </w:r>
      </w:ins>
      <w:del w:id="197" w:author="Self, Linda [USA]" w:date="2021-05-19T15:01:00Z">
        <w:r w:rsidDel="00EF383B">
          <w:delText xml:space="preserve">If </w:delText>
        </w:r>
      </w:del>
      <w:r>
        <w:t xml:space="preserve">you create NIEM as a model, that’s a “NIEM Model Instance (NMI).” This is still a conceptual model. To use it for validating real-world exchanges, it </w:t>
      </w:r>
      <w:del w:id="198" w:author="Self, Linda [USA]" w:date="2021-05-19T15:02:00Z">
        <w:r w:rsidDel="00E419D6">
          <w:delText>would need to be</w:delText>
        </w:r>
      </w:del>
      <w:ins w:id="199" w:author="Self, Linda [USA]" w:date="2021-05-19T15:02:00Z">
        <w:r w:rsidR="00E419D6">
          <w:t>is</w:t>
        </w:r>
      </w:ins>
      <w:r>
        <w:t xml:space="preserve"> instantiated into some </w:t>
      </w:r>
      <w:commentRangeStart w:id="200"/>
      <w:r>
        <w:t>format.</w:t>
      </w:r>
      <w:commentRangeEnd w:id="200"/>
      <w:r w:rsidR="00E419D6">
        <w:rPr>
          <w:rStyle w:val="CommentReference"/>
        </w:rPr>
        <w:commentReference w:id="200"/>
      </w:r>
    </w:p>
    <w:p w14:paraId="1FF94033" w14:textId="28334C88" w:rsidR="002541E8" w:rsidRPr="00E419D6" w:rsidRDefault="00425935">
      <w:pPr>
        <w:pStyle w:val="BodyText"/>
        <w:rPr>
          <w:b/>
          <w:bCs/>
          <w:rPrChange w:id="201" w:author="Self, Linda [USA]" w:date="2021-05-19T15:03:00Z">
            <w:rPr/>
          </w:rPrChange>
        </w:rPr>
      </w:pPr>
      <w:r>
        <w:t xml:space="preserve">Up until this point, the Metamodel and Model Instances are mainly behind-the-scenes tools. </w:t>
      </w:r>
      <w:del w:id="202" w:author="Woodhouse, Shunda [USA]" w:date="2021-05-17T11:44:00Z">
        <w:r w:rsidDel="00AD1FD4">
          <w:delText xml:space="preserve">What </w:delText>
        </w:r>
        <w:commentRangeStart w:id="203"/>
        <w:r w:rsidRPr="00E419D6" w:rsidDel="00AD1FD4">
          <w:rPr>
            <w:b/>
            <w:bCs/>
            <w:rPrChange w:id="204" w:author="Self, Linda [USA]" w:date="2021-05-19T15:03:00Z">
              <w:rPr/>
            </w:rPrChange>
          </w:rPr>
          <w:delText>c</w:delText>
        </w:r>
      </w:del>
      <w:ins w:id="205" w:author="Woodhouse, Shunda [USA]" w:date="2021-05-17T11:44:00Z">
        <w:r w:rsidR="00AD1FD4" w:rsidRPr="00E419D6">
          <w:rPr>
            <w:b/>
            <w:bCs/>
            <w:rPrChange w:id="206" w:author="Self, Linda [USA]" w:date="2021-05-19T15:03:00Z">
              <w:rPr/>
            </w:rPrChange>
          </w:rPr>
          <w:t>C</w:t>
        </w:r>
      </w:ins>
      <w:r w:rsidRPr="00E419D6">
        <w:rPr>
          <w:b/>
          <w:bCs/>
          <w:rPrChange w:id="207" w:author="Self, Linda [USA]" w:date="2021-05-19T15:03:00Z">
            <w:rPr/>
          </w:rPrChange>
        </w:rPr>
        <w:t xml:space="preserve">ommunity members eventually need </w:t>
      </w:r>
      <w:del w:id="208" w:author="Woodhouse, Shunda [USA]" w:date="2021-05-17T11:44:00Z">
        <w:r w:rsidRPr="00E419D6" w:rsidDel="00AD1FD4">
          <w:rPr>
            <w:b/>
            <w:bCs/>
            <w:rPrChange w:id="209" w:author="Self, Linda [USA]" w:date="2021-05-19T15:03:00Z">
              <w:rPr/>
            </w:rPrChange>
          </w:rPr>
          <w:delText xml:space="preserve">are </w:delText>
        </w:r>
      </w:del>
      <w:ins w:id="210" w:author="Woodhouse, Shunda [USA]" w:date="2021-05-17T11:49:00Z">
        <w:r w:rsidR="00AD1FD4" w:rsidRPr="00E419D6">
          <w:rPr>
            <w:b/>
            <w:bCs/>
            <w:rPrChange w:id="211" w:author="Self, Linda [USA]" w:date="2021-05-19T15:03:00Z">
              <w:rPr/>
            </w:rPrChange>
          </w:rPr>
          <w:t>platform</w:t>
        </w:r>
      </w:ins>
      <w:ins w:id="212" w:author="Woodhouse, Shunda [USA]" w:date="2021-05-17T11:48:00Z">
        <w:r w:rsidR="00AD1FD4" w:rsidRPr="00E419D6">
          <w:rPr>
            <w:b/>
            <w:bCs/>
            <w:rPrChange w:id="213" w:author="Self, Linda [USA]" w:date="2021-05-19T15:03:00Z">
              <w:rPr/>
            </w:rPrChange>
          </w:rPr>
          <w:t xml:space="preserve"> agnostic </w:t>
        </w:r>
      </w:ins>
      <w:r w:rsidRPr="00E419D6">
        <w:rPr>
          <w:b/>
          <w:bCs/>
          <w:rPrChange w:id="214" w:author="Self, Linda [USA]" w:date="2021-05-19T15:03:00Z">
            <w:rPr/>
          </w:rPrChange>
        </w:rPr>
        <w:t xml:space="preserve">versions of NIEM </w:t>
      </w:r>
      <w:del w:id="215" w:author="Woodhouse, Shunda [USA]" w:date="2021-05-17T11:54:00Z">
        <w:r w:rsidRPr="00E419D6" w:rsidDel="00FA7913">
          <w:rPr>
            <w:b/>
            <w:bCs/>
            <w:rPrChange w:id="216" w:author="Self, Linda [USA]" w:date="2021-05-19T15:03:00Z">
              <w:rPr/>
            </w:rPrChange>
          </w:rPr>
          <w:delText xml:space="preserve">they </w:delText>
        </w:r>
      </w:del>
      <w:ins w:id="217" w:author="Woodhouse, Shunda [USA]" w:date="2021-05-17T11:54:00Z">
        <w:r w:rsidR="00FA7913" w:rsidRPr="00E419D6">
          <w:rPr>
            <w:b/>
            <w:bCs/>
            <w:rPrChange w:id="218" w:author="Self, Linda [USA]" w:date="2021-05-19T15:03:00Z">
              <w:rPr/>
            </w:rPrChange>
          </w:rPr>
          <w:t xml:space="preserve">that </w:t>
        </w:r>
      </w:ins>
      <w:r w:rsidRPr="00E419D6">
        <w:rPr>
          <w:b/>
          <w:bCs/>
          <w:rPrChange w:id="219" w:author="Self, Linda [USA]" w:date="2021-05-19T15:03:00Z">
            <w:rPr/>
          </w:rPrChange>
        </w:rPr>
        <w:t xml:space="preserve">can </w:t>
      </w:r>
      <w:ins w:id="220" w:author="Woodhouse, Shunda [USA]" w:date="2021-05-17T11:54:00Z">
        <w:r w:rsidR="00FA7913" w:rsidRPr="00E419D6">
          <w:rPr>
            <w:b/>
            <w:bCs/>
            <w:rPrChange w:id="221" w:author="Self, Linda [USA]" w:date="2021-05-19T15:03:00Z">
              <w:rPr/>
            </w:rPrChange>
          </w:rPr>
          <w:t xml:space="preserve">be </w:t>
        </w:r>
      </w:ins>
      <w:r w:rsidRPr="00E419D6">
        <w:rPr>
          <w:b/>
          <w:bCs/>
          <w:rPrChange w:id="222" w:author="Self, Linda [USA]" w:date="2021-05-19T15:03:00Z">
            <w:rPr/>
          </w:rPrChange>
        </w:rPr>
        <w:t>use</w:t>
      </w:r>
      <w:ins w:id="223" w:author="Woodhouse, Shunda [USA]" w:date="2021-05-17T11:54:00Z">
        <w:r w:rsidR="00FA7913" w:rsidRPr="00E419D6">
          <w:rPr>
            <w:b/>
            <w:bCs/>
            <w:rPrChange w:id="224" w:author="Self, Linda [USA]" w:date="2021-05-19T15:03:00Z">
              <w:rPr/>
            </w:rPrChange>
          </w:rPr>
          <w:t>d</w:t>
        </w:r>
      </w:ins>
      <w:r w:rsidRPr="00E419D6">
        <w:rPr>
          <w:b/>
          <w:bCs/>
          <w:rPrChange w:id="225" w:author="Self, Linda [USA]" w:date="2021-05-19T15:03:00Z">
            <w:rPr/>
          </w:rPrChange>
        </w:rPr>
        <w:t xml:space="preserve"> to define exchanges</w:t>
      </w:r>
      <w:ins w:id="226" w:author="Woodhouse, Shunda [USA]" w:date="2021-05-17T11:58:00Z">
        <w:r w:rsidR="00FA7913" w:rsidRPr="00E419D6">
          <w:rPr>
            <w:b/>
            <w:bCs/>
            <w:rPrChange w:id="227" w:author="Self, Linda [USA]" w:date="2021-05-19T15:03:00Z">
              <w:rPr/>
            </w:rPrChange>
          </w:rPr>
          <w:t>, that in turn,</w:t>
        </w:r>
      </w:ins>
      <w:ins w:id="228" w:author="Woodhouse, Shunda [USA]" w:date="2021-05-17T11:51:00Z">
        <w:r w:rsidR="00AD1FD4" w:rsidRPr="00E419D6">
          <w:rPr>
            <w:b/>
            <w:bCs/>
            <w:rPrChange w:id="229" w:author="Self, Linda [USA]" w:date="2021-05-19T15:03:00Z">
              <w:rPr/>
            </w:rPrChange>
          </w:rPr>
          <w:t xml:space="preserve"> can be implemented in </w:t>
        </w:r>
      </w:ins>
      <w:ins w:id="230" w:author="Woodhouse, Shunda [USA]" w:date="2021-05-17T11:55:00Z">
        <w:r w:rsidR="00FA7913" w:rsidRPr="00E419D6">
          <w:rPr>
            <w:b/>
            <w:bCs/>
            <w:rPrChange w:id="231" w:author="Self, Linda [USA]" w:date="2021-05-19T15:03:00Z">
              <w:rPr/>
            </w:rPrChange>
          </w:rPr>
          <w:t>a</w:t>
        </w:r>
      </w:ins>
      <w:ins w:id="232" w:author="Woodhouse, Shunda [USA]" w:date="2021-05-17T11:56:00Z">
        <w:r w:rsidR="00FA7913" w:rsidRPr="00E419D6">
          <w:rPr>
            <w:b/>
            <w:bCs/>
            <w:rPrChange w:id="233" w:author="Self, Linda [USA]" w:date="2021-05-19T15:03:00Z">
              <w:rPr/>
            </w:rPrChange>
          </w:rPr>
          <w:t>ny given</w:t>
        </w:r>
      </w:ins>
      <w:ins w:id="234" w:author="Woodhouse, Shunda [USA]" w:date="2021-05-17T11:55:00Z">
        <w:r w:rsidR="00FA7913" w:rsidRPr="00E419D6">
          <w:rPr>
            <w:b/>
            <w:bCs/>
            <w:rPrChange w:id="235" w:author="Self, Linda [USA]" w:date="2021-05-19T15:03:00Z">
              <w:rPr/>
            </w:rPrChange>
          </w:rPr>
          <w:t xml:space="preserve"> </w:t>
        </w:r>
      </w:ins>
      <w:ins w:id="236" w:author="Woodhouse, Shunda [USA]" w:date="2021-05-17T11:53:00Z">
        <w:r w:rsidR="00FA7913" w:rsidRPr="00E419D6">
          <w:rPr>
            <w:b/>
            <w:bCs/>
            <w:rPrChange w:id="237" w:author="Self, Linda [USA]" w:date="2021-05-19T15:03:00Z">
              <w:rPr/>
            </w:rPrChange>
          </w:rPr>
          <w:t xml:space="preserve">technology </w:t>
        </w:r>
      </w:ins>
      <w:del w:id="238" w:author="Woodhouse, Shunda [USA]" w:date="2021-05-17T11:20:00Z">
        <w:r w:rsidRPr="00E419D6" w:rsidDel="009B3CB2">
          <w:rPr>
            <w:b/>
            <w:bCs/>
            <w:rPrChange w:id="239" w:author="Self, Linda [USA]" w:date="2021-05-19T15:03:00Z">
              <w:rPr/>
            </w:rPrChange>
          </w:rPr>
          <w:delText xml:space="preserve"> and to which they can implement</w:delText>
        </w:r>
      </w:del>
      <w:r w:rsidRPr="00E419D6">
        <w:rPr>
          <w:b/>
          <w:bCs/>
          <w:rPrChange w:id="240" w:author="Self, Linda [USA]" w:date="2021-05-19T15:03:00Z">
            <w:rPr/>
          </w:rPrChange>
        </w:rPr>
        <w:t xml:space="preserve">. The NIEM Model Instance is </w:t>
      </w:r>
      <w:del w:id="241" w:author="Self, Linda [USA]" w:date="2021-05-19T15:03:00Z">
        <w:r w:rsidRPr="00E419D6" w:rsidDel="003F11B9">
          <w:rPr>
            <w:b/>
            <w:bCs/>
            <w:rPrChange w:id="242" w:author="Self, Linda [USA]" w:date="2021-05-19T15:03:00Z">
              <w:rPr/>
            </w:rPrChange>
          </w:rPr>
          <w:delText>what a user would use</w:delText>
        </w:r>
      </w:del>
      <w:ins w:id="243" w:author="Self, Linda [USA]" w:date="2021-05-19T15:03:00Z">
        <w:r w:rsidR="003F11B9">
          <w:rPr>
            <w:b/>
            <w:bCs/>
          </w:rPr>
          <w:t>used</w:t>
        </w:r>
      </w:ins>
      <w:r w:rsidRPr="00E419D6">
        <w:rPr>
          <w:b/>
          <w:bCs/>
          <w:rPrChange w:id="244" w:author="Self, Linda [USA]" w:date="2021-05-19T15:03:00Z">
            <w:rPr/>
          </w:rPrChange>
        </w:rPr>
        <w:t xml:space="preserve"> to define an exchange,</w:t>
      </w:r>
      <w:del w:id="245" w:author="Self, Linda [USA]" w:date="2021-05-19T15:04:00Z">
        <w:r w:rsidRPr="00E419D6" w:rsidDel="003F11B9">
          <w:rPr>
            <w:b/>
            <w:bCs/>
            <w:rPrChange w:id="246" w:author="Self, Linda [USA]" w:date="2021-05-19T15:03:00Z">
              <w:rPr/>
            </w:rPrChange>
          </w:rPr>
          <w:delText xml:space="preserve"> </w:delText>
        </w:r>
      </w:del>
      <w:ins w:id="247" w:author="Self, Linda [USA]" w:date="2021-05-19T15:04:00Z">
        <w:r w:rsidR="003F11B9">
          <w:rPr>
            <w:b/>
            <w:bCs/>
          </w:rPr>
          <w:t xml:space="preserve"> </w:t>
        </w:r>
      </w:ins>
      <w:r w:rsidRPr="00E419D6">
        <w:rPr>
          <w:b/>
          <w:bCs/>
          <w:rPrChange w:id="248" w:author="Self, Linda [USA]" w:date="2021-05-19T15:03:00Z">
            <w:rPr/>
          </w:rPrChange>
        </w:rPr>
        <w:t xml:space="preserve">in terms of creating </w:t>
      </w:r>
      <w:del w:id="249" w:author="Self, Linda [USA]" w:date="2021-05-19T15:04:00Z">
        <w:r w:rsidRPr="00E419D6" w:rsidDel="003F11B9">
          <w:rPr>
            <w:b/>
            <w:bCs/>
            <w:rPrChange w:id="250" w:author="Self, Linda [USA]" w:date="2021-05-19T15:03:00Z">
              <w:rPr/>
            </w:rPrChange>
          </w:rPr>
          <w:delText xml:space="preserve">both </w:delText>
        </w:r>
      </w:del>
      <w:r w:rsidRPr="00E419D6">
        <w:rPr>
          <w:b/>
          <w:bCs/>
          <w:rPrChange w:id="251" w:author="Self, Linda [USA]" w:date="2021-05-19T15:03:00Z">
            <w:rPr/>
          </w:rPrChange>
        </w:rPr>
        <w:t xml:space="preserve">subsets and new content. </w:t>
      </w:r>
      <w:proofErr w:type="spellStart"/>
      <w:r w:rsidRPr="00E419D6">
        <w:rPr>
          <w:b/>
          <w:bCs/>
          <w:rPrChange w:id="252" w:author="Self, Linda [USA]" w:date="2021-05-19T15:03:00Z">
            <w:rPr/>
          </w:rPrChange>
        </w:rPr>
        <w:t>It</w:t>
      </w:r>
      <w:del w:id="253" w:author="Self, Linda [USA]" w:date="2021-05-19T15:04:00Z">
        <w:r w:rsidRPr="00E419D6" w:rsidDel="003F11B9">
          <w:rPr>
            <w:b/>
            <w:bCs/>
            <w:rPrChange w:id="254" w:author="Self, Linda [USA]" w:date="2021-05-19T15:03:00Z">
              <w:rPr/>
            </w:rPrChange>
          </w:rPr>
          <w:delText xml:space="preserve">’s what would </w:delText>
        </w:r>
      </w:del>
      <w:r w:rsidRPr="00E419D6">
        <w:rPr>
          <w:b/>
          <w:bCs/>
          <w:rPrChange w:id="255" w:author="Self, Linda [USA]" w:date="2021-05-19T15:03:00Z">
            <w:rPr/>
          </w:rPrChange>
        </w:rPr>
        <w:t>underlie</w:t>
      </w:r>
      <w:ins w:id="256" w:author="Self, Linda [USA]" w:date="2021-05-19T15:04:00Z">
        <w:r w:rsidR="003F11B9">
          <w:rPr>
            <w:b/>
            <w:bCs/>
          </w:rPr>
          <w:t>s</w:t>
        </w:r>
      </w:ins>
      <w:proofErr w:type="spellEnd"/>
      <w:r w:rsidRPr="00E419D6">
        <w:rPr>
          <w:b/>
          <w:bCs/>
          <w:rPrChange w:id="257" w:author="Self, Linda [USA]" w:date="2021-05-19T15:03:00Z">
            <w:rPr/>
          </w:rPrChange>
        </w:rPr>
        <w:t xml:space="preserve"> the tooling. It</w:t>
      </w:r>
      <w:ins w:id="258" w:author="Self, Linda [USA]" w:date="2021-05-19T15:04:00Z">
        <w:r w:rsidR="003F11B9">
          <w:rPr>
            <w:b/>
            <w:bCs/>
          </w:rPr>
          <w:t xml:space="preserve"> i</w:t>
        </w:r>
      </w:ins>
      <w:del w:id="259" w:author="Self, Linda [USA]" w:date="2021-05-19T15:04:00Z">
        <w:r w:rsidRPr="00E419D6" w:rsidDel="003F11B9">
          <w:rPr>
            <w:b/>
            <w:bCs/>
            <w:rPrChange w:id="260" w:author="Self, Linda [USA]" w:date="2021-05-19T15:03:00Z">
              <w:rPr/>
            </w:rPrChange>
          </w:rPr>
          <w:delText>’</w:delText>
        </w:r>
      </w:del>
      <w:r w:rsidRPr="00E419D6">
        <w:rPr>
          <w:b/>
          <w:bCs/>
          <w:rPrChange w:id="261" w:author="Self, Linda [USA]" w:date="2021-05-19T15:03:00Z">
            <w:rPr/>
          </w:rPrChange>
        </w:rPr>
        <w:t xml:space="preserve">s the platform </w:t>
      </w:r>
      <w:r w:rsidRPr="00C37C80">
        <w:rPr>
          <w:b/>
          <w:bCs/>
          <w:rPrChange w:id="262" w:author="Self, Linda [USA]" w:date="2021-05-19T15:04:00Z">
            <w:rPr>
              <w:i/>
              <w:iCs/>
            </w:rPr>
          </w:rPrChange>
        </w:rPr>
        <w:t>independent</w:t>
      </w:r>
      <w:ins w:id="263" w:author="Self, Linda [USA]" w:date="2021-05-19T15:04:00Z">
        <w:r w:rsidR="00C37C80">
          <w:rPr>
            <w:b/>
            <w:bCs/>
          </w:rPr>
          <w:t>, or agnostic,</w:t>
        </w:r>
      </w:ins>
      <w:r w:rsidRPr="00C37C80">
        <w:rPr>
          <w:b/>
          <w:bCs/>
          <w:rPrChange w:id="264" w:author="Self, Linda [USA]" w:date="2021-05-19T15:04:00Z">
            <w:rPr/>
          </w:rPrChange>
        </w:rPr>
        <w:t xml:space="preserve"> </w:t>
      </w:r>
      <w:r w:rsidRPr="00E419D6">
        <w:rPr>
          <w:b/>
          <w:bCs/>
          <w:rPrChange w:id="265" w:author="Self, Linda [USA]" w:date="2021-05-19T15:03:00Z">
            <w:rPr/>
          </w:rPrChange>
        </w:rPr>
        <w:t>version of NIEM.</w:t>
      </w:r>
      <w:commentRangeEnd w:id="203"/>
      <w:r w:rsidR="00E419D6">
        <w:rPr>
          <w:rStyle w:val="CommentReference"/>
        </w:rPr>
        <w:commentReference w:id="203"/>
      </w:r>
    </w:p>
    <w:p w14:paraId="38209A7A" w14:textId="79A711FF" w:rsidR="002541E8" w:rsidRDefault="00425935">
      <w:pPr>
        <w:pStyle w:val="BodyText"/>
      </w:pPr>
      <w:r>
        <w:t xml:space="preserve">To </w:t>
      </w:r>
      <w:del w:id="266" w:author="Self, Linda [USA]" w:date="2021-05-19T15:05:00Z">
        <w:r w:rsidDel="00C37C80">
          <w:delText xml:space="preserve">actually </w:delText>
        </w:r>
      </w:del>
      <w:r>
        <w:t xml:space="preserve">implement an exchange, platform </w:t>
      </w:r>
      <w:r w:rsidRPr="00C37C80">
        <w:rPr>
          <w:rPrChange w:id="267" w:author="Self, Linda [USA]" w:date="2021-05-19T15:05:00Z">
            <w:rPr>
              <w:i/>
              <w:iCs/>
            </w:rPr>
          </w:rPrChange>
        </w:rPr>
        <w:t>dependent</w:t>
      </w:r>
      <w:r w:rsidRPr="00C37C80">
        <w:t xml:space="preserve"> </w:t>
      </w:r>
      <w:commentRangeStart w:id="268"/>
      <w:r>
        <w:t>versions</w:t>
      </w:r>
      <w:commentRangeEnd w:id="268"/>
      <w:r w:rsidR="00C37C80">
        <w:rPr>
          <w:rStyle w:val="CommentReference"/>
        </w:rPr>
        <w:commentReference w:id="268"/>
      </w:r>
      <w:r>
        <w:t xml:space="preserve"> are needed.</w:t>
      </w:r>
    </w:p>
    <w:p w14:paraId="55D30BC4" w14:textId="77777777" w:rsidR="002541E8" w:rsidRPr="00621F9B" w:rsidRDefault="00425935">
      <w:pPr>
        <w:pStyle w:val="Heading3"/>
        <w:rPr>
          <w:color w:val="005670"/>
        </w:rPr>
      </w:pPr>
      <w:bookmarkStart w:id="269" w:name="niem-model-instance-xmljson"/>
      <w:bookmarkEnd w:id="187"/>
      <w:r w:rsidRPr="00621F9B">
        <w:rPr>
          <w:color w:val="005670"/>
        </w:rPr>
        <w:t>NIEM Model Instance XML/JSON</w:t>
      </w:r>
    </w:p>
    <w:p w14:paraId="1C77490E" w14:textId="5F7A63DB" w:rsidR="002541E8" w:rsidRDefault="00425935">
      <w:pPr>
        <w:pStyle w:val="FirstParagraph"/>
      </w:pPr>
      <w:r>
        <w:t xml:space="preserve">Transforming the NIEM Model Instance to a representation in a particular technology adds the technology as a suffix. If </w:t>
      </w:r>
      <w:del w:id="270" w:author="Self, Linda [USA]" w:date="2021-05-19T15:05:00Z">
        <w:r w:rsidDel="007E0826">
          <w:delText>you’ve converted the</w:delText>
        </w:r>
      </w:del>
      <w:ins w:id="271" w:author="Self, Linda [USA]" w:date="2021-05-19T15:05:00Z">
        <w:r w:rsidR="007E0826">
          <w:t xml:space="preserve">a </w:t>
        </w:r>
      </w:ins>
      <w:r>
        <w:t xml:space="preserve"> NIEM Model Instance </w:t>
      </w:r>
      <w:ins w:id="272" w:author="Self, Linda [USA]" w:date="2021-05-19T15:05:00Z">
        <w:r w:rsidR="007E0826">
          <w:t xml:space="preserve">is converted </w:t>
        </w:r>
      </w:ins>
      <w:r>
        <w:t xml:space="preserve">to XML Schema, </w:t>
      </w:r>
      <w:del w:id="273" w:author="Self, Linda [USA]" w:date="2021-05-19T15:06:00Z">
        <w:r w:rsidDel="007E0826">
          <w:delText>then you have a</w:delText>
        </w:r>
      </w:del>
      <w:ins w:id="274" w:author="Self, Linda [USA]" w:date="2021-05-19T15:06:00Z">
        <w:r w:rsidR="007E0826">
          <w:t xml:space="preserve"> it becomes</w:t>
        </w:r>
        <w:r w:rsidR="00C86BDC">
          <w:t xml:space="preserve"> a</w:t>
        </w:r>
      </w:ins>
      <w:r>
        <w:t xml:space="preserve"> </w:t>
      </w:r>
      <w:ins w:id="275" w:author="Self, Linda [USA]" w:date="2021-05-19T15:06:00Z">
        <w:r w:rsidR="00C86BDC">
          <w:t>“</w:t>
        </w:r>
      </w:ins>
      <w:r>
        <w:t>NIEM Model Instance in XML (NMIX)</w:t>
      </w:r>
      <w:ins w:id="276" w:author="Self, Linda [USA]" w:date="2021-05-19T15:06:00Z">
        <w:r w:rsidR="00C86BDC">
          <w:t>”</w:t>
        </w:r>
      </w:ins>
      <w:r>
        <w:t xml:space="preserve">. If </w:t>
      </w:r>
      <w:del w:id="277" w:author="Self, Linda [USA]" w:date="2021-05-19T15:06:00Z">
        <w:r w:rsidDel="00C86BDC">
          <w:delText xml:space="preserve">you’ve </w:delText>
        </w:r>
      </w:del>
      <w:r>
        <w:t xml:space="preserve">converted </w:t>
      </w:r>
      <w:del w:id="278" w:author="Self, Linda [USA]" w:date="2021-05-19T15:06:00Z">
        <w:r w:rsidDel="00C86BDC">
          <w:delText xml:space="preserve">it </w:delText>
        </w:r>
      </w:del>
      <w:r>
        <w:t xml:space="preserve">to JSON Schema, </w:t>
      </w:r>
      <w:del w:id="279" w:author="Self, Linda [USA]" w:date="2021-05-19T15:06:00Z">
        <w:r w:rsidDel="00C86BDC">
          <w:delText>i</w:delText>
        </w:r>
      </w:del>
      <w:ins w:id="280" w:author="Self, Linda [USA]" w:date="2021-05-19T15:06:00Z">
        <w:r w:rsidR="00C86BDC">
          <w:t xml:space="preserve">I </w:t>
        </w:r>
        <w:proofErr w:type="gramStart"/>
        <w:r w:rsidR="00C86BDC">
          <w:t>is</w:t>
        </w:r>
      </w:ins>
      <w:proofErr w:type="gramEnd"/>
      <w:del w:id="281" w:author="Self, Linda [USA]" w:date="2021-05-19T15:06:00Z">
        <w:r w:rsidDel="00C86BDC">
          <w:delText>t’s</w:delText>
        </w:r>
      </w:del>
      <w:r>
        <w:t xml:space="preserve"> a “NIEM Model Instance in JSON (NMIJ).”</w:t>
      </w:r>
    </w:p>
    <w:p w14:paraId="273A5250" w14:textId="1D000579" w:rsidR="002541E8" w:rsidRDefault="00425935">
      <w:pPr>
        <w:pStyle w:val="BodyText"/>
      </w:pPr>
      <w:del w:id="282" w:author="Self, Linda [USA]" w:date="2021-05-19T15:06:00Z">
        <w:r w:rsidDel="00C86BDC">
          <w:delText>Note that a</w:delText>
        </w:r>
      </w:del>
      <w:ins w:id="283" w:author="Self, Linda [USA]" w:date="2021-05-19T15:07:00Z">
        <w:r w:rsidR="00C86BDC">
          <w:t>A</w:t>
        </w:r>
      </w:ins>
      <w:r>
        <w:t xml:space="preserve"> NIEM Model Instance in XML (NMIX) is </w:t>
      </w:r>
      <w:del w:id="284" w:author="Self, Linda [USA]" w:date="2021-05-19T15:07:00Z">
        <w:r w:rsidDel="00C86BDC">
          <w:delText xml:space="preserve">what we </w:delText>
        </w:r>
      </w:del>
      <w:r>
        <w:t xml:space="preserve">currently </w:t>
      </w:r>
      <w:del w:id="285" w:author="Self, Linda [USA]" w:date="2021-05-19T15:07:00Z">
        <w:r w:rsidDel="00C86BDC">
          <w:delText xml:space="preserve">call </w:delText>
        </w:r>
      </w:del>
      <w:ins w:id="286" w:author="Self, Linda [USA]" w:date="2021-05-19T15:07:00Z">
        <w:r w:rsidR="00C86BDC">
          <w:t>termed</w:t>
        </w:r>
        <w:r w:rsidR="00C86BDC">
          <w:t xml:space="preserve"> </w:t>
        </w:r>
      </w:ins>
      <w:r>
        <w:t xml:space="preserve">“NIEM.” </w:t>
      </w:r>
      <w:commentRangeStart w:id="287"/>
      <w:r w:rsidRPr="008E3E70">
        <w:rPr>
          <w:b/>
          <w:bCs/>
          <w:rPrChange w:id="288" w:author="Self, Linda [USA]" w:date="2021-05-19T15:07:00Z">
            <w:rPr/>
          </w:rPrChange>
        </w:rPr>
        <w:t xml:space="preserve">The NIEM Model Instance abstracts NIEM up a level, </w:t>
      </w:r>
      <w:proofErr w:type="gramStart"/>
      <w:r w:rsidRPr="008E3E70">
        <w:rPr>
          <w:b/>
          <w:bCs/>
          <w:rPrChange w:id="289" w:author="Self, Linda [USA]" w:date="2021-05-19T15:07:00Z">
            <w:rPr/>
          </w:rPrChange>
        </w:rPr>
        <w:t>in order to</w:t>
      </w:r>
      <w:proofErr w:type="gramEnd"/>
      <w:r w:rsidRPr="008E3E70">
        <w:rPr>
          <w:b/>
          <w:bCs/>
          <w:rPrChange w:id="290" w:author="Self, Linda [USA]" w:date="2021-05-19T15:07:00Z">
            <w:rPr/>
          </w:rPrChange>
        </w:rPr>
        <w:t xml:space="preserve"> separate the modeling concepts from the specific technology of XML Schema.</w:t>
      </w:r>
      <w:commentRangeEnd w:id="287"/>
      <w:r w:rsidR="008E3E70">
        <w:rPr>
          <w:rStyle w:val="CommentReference"/>
        </w:rPr>
        <w:commentReference w:id="287"/>
      </w:r>
    </w:p>
    <w:p w14:paraId="67443935" w14:textId="2857BECF" w:rsidR="008E3E70" w:rsidRDefault="007D33B8" w:rsidP="008E3E70">
      <w:pPr>
        <w:pStyle w:val="BodyText"/>
        <w:rPr>
          <w:ins w:id="291" w:author="Self, Linda [USA]" w:date="2021-05-19T15:08:00Z"/>
        </w:rPr>
      </w:pPr>
      <w:ins w:id="292" w:author="Woodhouse, Shunda [USA]" w:date="2021-05-17T11:24:00Z">
        <w:del w:id="293" w:author="Self, Linda [USA]" w:date="2021-05-19T15:08:00Z">
          <w:r w:rsidDel="008E3E70">
            <w:delText xml:space="preserve">While </w:delText>
          </w:r>
        </w:del>
      </w:ins>
      <w:r w:rsidR="00425935">
        <w:t xml:space="preserve">XML and JSON </w:t>
      </w:r>
      <w:ins w:id="294" w:author="Self, Linda [USA]" w:date="2021-05-19T15:08:00Z">
        <w:r w:rsidR="008E3E70">
          <w:t xml:space="preserve">are the starting points for </w:t>
        </w:r>
        <w:r w:rsidR="008E3E70">
          <w:t>this conversion</w:t>
        </w:r>
        <w:r w:rsidR="007864AA">
          <w:t xml:space="preserve"> with other targets (is </w:t>
        </w:r>
        <w:proofErr w:type="gramStart"/>
        <w:r w:rsidR="007864AA">
          <w:t>this targets</w:t>
        </w:r>
        <w:proofErr w:type="gramEnd"/>
        <w:r w:rsidR="007864AA">
          <w:t xml:space="preserve"> oth</w:t>
        </w:r>
      </w:ins>
      <w:ins w:id="295" w:author="Self, Linda [USA]" w:date="2021-05-19T15:09:00Z">
        <w:r w:rsidR="007864AA">
          <w:t>er technology? )</w:t>
        </w:r>
      </w:ins>
      <w:ins w:id="296" w:author="Self, Linda [USA]" w:date="2021-05-19T15:08:00Z">
        <w:r w:rsidR="007864AA">
          <w:t>following.</w:t>
        </w:r>
      </w:ins>
      <w:ins w:id="297" w:author="Self, Linda [USA]" w:date="2021-05-19T15:09:00Z">
        <w:r w:rsidR="007864AA">
          <w:t xml:space="preserve">  (are you saying that the first Model Instance – should we lead with that to clarify?</w:t>
        </w:r>
      </w:ins>
    </w:p>
    <w:p w14:paraId="037491B2" w14:textId="5C2D401B" w:rsidR="002541E8" w:rsidDel="007864AA" w:rsidRDefault="00425935">
      <w:pPr>
        <w:pStyle w:val="BodyText"/>
        <w:rPr>
          <w:del w:id="298" w:author="Self, Linda [USA]" w:date="2021-05-19T15:09:00Z"/>
        </w:rPr>
      </w:pPr>
      <w:del w:id="299" w:author="Self, Linda [USA]" w:date="2021-05-19T15:09:00Z">
        <w:r w:rsidDel="007864AA">
          <w:delText xml:space="preserve">aren’t the only targets for this conversion/rendering, but </w:delText>
        </w:r>
      </w:del>
      <w:ins w:id="300" w:author="Woodhouse, Shunda [USA]" w:date="2021-05-17T11:23:00Z">
        <w:del w:id="301" w:author="Self, Linda [USA]" w:date="2021-05-19T15:09:00Z">
          <w:r w:rsidR="007D33B8" w:rsidDel="007864AA">
            <w:delText xml:space="preserve">they </w:delText>
          </w:r>
        </w:del>
      </w:ins>
      <w:del w:id="302" w:author="Self, Linda [USA]" w:date="2021-05-19T15:08:00Z">
        <w:r w:rsidDel="008E3E70">
          <w:delText>are the starting point</w:delText>
        </w:r>
      </w:del>
      <w:ins w:id="303" w:author="Woodhouse, Shunda [USA]" w:date="2021-05-17T11:59:00Z">
        <w:del w:id="304" w:author="Self, Linda [USA]" w:date="2021-05-19T15:08:00Z">
          <w:r w:rsidR="00FA7913" w:rsidDel="008E3E70">
            <w:delText>s</w:delText>
          </w:r>
        </w:del>
      </w:ins>
      <w:del w:id="305" w:author="Self, Linda [USA]" w:date="2021-05-19T15:08:00Z">
        <w:r w:rsidDel="008E3E70">
          <w:delText xml:space="preserve"> for the effort.</w:delText>
        </w:r>
      </w:del>
    </w:p>
    <w:p w14:paraId="2A0609D8" w14:textId="77777777" w:rsidR="002541E8" w:rsidRDefault="00425935">
      <w:pPr>
        <w:pStyle w:val="CaptionedFigure"/>
      </w:pPr>
      <w:r>
        <w:rPr>
          <w:noProof/>
        </w:rPr>
        <w:drawing>
          <wp:inline distT="0" distB="0" distL="0" distR="0" wp14:anchorId="095BABA0" wp14:editId="1CD3BBBF">
            <wp:extent cx="5334000" cy="1283057"/>
            <wp:effectExtent l="0" t="0" r="0" b="0"/>
            <wp:docPr id="4" name="Picture" descr="Terminolog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terminolog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47571" w14:textId="77777777" w:rsidR="002541E8" w:rsidRPr="007864AA" w:rsidRDefault="00425935">
      <w:pPr>
        <w:pStyle w:val="ImageCaption"/>
        <w:rPr>
          <w:b/>
          <w:bCs/>
          <w:u w:val="single"/>
          <w:rPrChange w:id="306" w:author="Self, Linda [USA]" w:date="2021-05-19T15:09:00Z">
            <w:rPr/>
          </w:rPrChange>
        </w:rPr>
      </w:pPr>
      <w:r w:rsidRPr="007864AA">
        <w:rPr>
          <w:b/>
          <w:bCs/>
          <w:u w:val="single"/>
          <w:rPrChange w:id="307" w:author="Self, Linda [USA]" w:date="2021-05-19T15:09:00Z">
            <w:rPr/>
          </w:rPrChange>
        </w:rPr>
        <w:t>Terminology</w:t>
      </w:r>
    </w:p>
    <w:p w14:paraId="5A0A3EF3" w14:textId="4AC4700A" w:rsidR="002541E8" w:rsidRDefault="00425935">
      <w:pPr>
        <w:pStyle w:val="BodyText"/>
      </w:pPr>
      <w:r>
        <w:lastRenderedPageBreak/>
        <w:t>While creating platform dependent versions of NIEM for validation purposes is a major outcome of the Metamodel and NIEM Model Instance, some instances may have entirely different purposes</w:t>
      </w:r>
      <w:del w:id="308" w:author="Woodhouse, Shunda [USA]" w:date="2021-05-17T11:25:00Z">
        <w:r w:rsidDel="007D33B8">
          <w:delText xml:space="preserve">, </w:delText>
        </w:r>
      </w:del>
      <w:ins w:id="309" w:author="Woodhouse, Shunda [USA]" w:date="2021-05-17T11:25:00Z">
        <w:r w:rsidR="007D33B8">
          <w:t xml:space="preserve">; </w:t>
        </w:r>
      </w:ins>
      <w:r>
        <w:t>often as a means of viewing a model.</w:t>
      </w:r>
    </w:p>
    <w:p w14:paraId="561DD461" w14:textId="77777777" w:rsidR="002541E8" w:rsidRPr="00621F9B" w:rsidRDefault="00425935">
      <w:pPr>
        <w:pStyle w:val="Heading2"/>
        <w:rPr>
          <w:color w:val="005670"/>
        </w:rPr>
      </w:pPr>
      <w:bookmarkStart w:id="310" w:name="benefits"/>
      <w:bookmarkEnd w:id="175"/>
      <w:bookmarkEnd w:id="269"/>
      <w:r w:rsidRPr="00621F9B">
        <w:rPr>
          <w:color w:val="005670"/>
        </w:rPr>
        <w:t>Benefits</w:t>
      </w:r>
    </w:p>
    <w:p w14:paraId="516980DA" w14:textId="73B07D79" w:rsidR="002541E8" w:rsidRDefault="00425935">
      <w:pPr>
        <w:pStyle w:val="FirstParagraph"/>
      </w:pPr>
      <w:r>
        <w:t xml:space="preserve">The major benefit is enabling the use of multiple </w:t>
      </w:r>
      <w:ins w:id="311" w:author="Self, Linda [USA]" w:date="2021-05-19T15:10:00Z">
        <w:r w:rsidR="00D74102">
          <w:t xml:space="preserve">NIEM </w:t>
        </w:r>
      </w:ins>
      <w:r>
        <w:t xml:space="preserve">model instance formats and views from one “source.” The NIEM Model Instance </w:t>
      </w:r>
      <w:del w:id="312" w:author="Self, Linda [USA]" w:date="2021-05-19T15:10:00Z">
        <w:r w:rsidDel="00D74102">
          <w:delText xml:space="preserve">could </w:delText>
        </w:r>
      </w:del>
      <w:ins w:id="313" w:author="Self, Linda [USA]" w:date="2021-05-19T15:10:00Z">
        <w:r w:rsidR="00D74102">
          <w:t>c</w:t>
        </w:r>
        <w:r w:rsidR="00D74102">
          <w:t>an</w:t>
        </w:r>
        <w:r w:rsidR="00D74102">
          <w:t xml:space="preserve"> </w:t>
        </w:r>
      </w:ins>
      <w:r>
        <w:t>be transformed into any of these example formats:</w:t>
      </w:r>
    </w:p>
    <w:p w14:paraId="57810F73" w14:textId="77777777" w:rsidR="002541E8" w:rsidRDefault="00425935">
      <w:pPr>
        <w:pStyle w:val="Compact"/>
        <w:numPr>
          <w:ilvl w:val="0"/>
          <w:numId w:val="3"/>
        </w:numPr>
      </w:pPr>
      <w:r>
        <w:t>XML Schema</w:t>
      </w:r>
    </w:p>
    <w:p w14:paraId="0D3A89F8" w14:textId="77777777" w:rsidR="002541E8" w:rsidRDefault="00425935">
      <w:pPr>
        <w:pStyle w:val="Compact"/>
        <w:numPr>
          <w:ilvl w:val="0"/>
          <w:numId w:val="3"/>
        </w:numPr>
      </w:pPr>
      <w:r>
        <w:t>JSON/JSON-LD</w:t>
      </w:r>
      <w:hyperlink w:anchor="json-ld_fn">
        <w:r>
          <w:rPr>
            <w:rStyle w:val="Hyperlink"/>
          </w:rPr>
          <w:t>4</w:t>
        </w:r>
      </w:hyperlink>
    </w:p>
    <w:p w14:paraId="19CBA4BF" w14:textId="77777777" w:rsidR="002541E8" w:rsidRDefault="00425935">
      <w:pPr>
        <w:pStyle w:val="Compact"/>
        <w:numPr>
          <w:ilvl w:val="0"/>
          <w:numId w:val="3"/>
        </w:numPr>
      </w:pPr>
      <w:r>
        <w:t>SQL</w:t>
      </w:r>
      <w:hyperlink w:anchor="sql_fn">
        <w:r>
          <w:rPr>
            <w:rStyle w:val="Hyperlink"/>
          </w:rPr>
          <w:t>5</w:t>
        </w:r>
      </w:hyperlink>
    </w:p>
    <w:p w14:paraId="347BE8F6" w14:textId="77777777" w:rsidR="002541E8" w:rsidRDefault="00425935">
      <w:pPr>
        <w:pStyle w:val="Compact"/>
        <w:numPr>
          <w:ilvl w:val="0"/>
          <w:numId w:val="3"/>
        </w:numPr>
      </w:pPr>
      <w:r>
        <w:t>UML (via XMI</w:t>
      </w:r>
      <w:hyperlink w:anchor="xmi_fn">
        <w:r>
          <w:rPr>
            <w:rStyle w:val="Hyperlink"/>
          </w:rPr>
          <w:t>6</w:t>
        </w:r>
      </w:hyperlink>
      <w:r>
        <w:t>)</w:t>
      </w:r>
    </w:p>
    <w:p w14:paraId="10A4FA57" w14:textId="77777777" w:rsidR="002541E8" w:rsidRDefault="00425935">
      <w:pPr>
        <w:pStyle w:val="Compact"/>
        <w:numPr>
          <w:ilvl w:val="0"/>
          <w:numId w:val="3"/>
        </w:numPr>
      </w:pPr>
      <w:r>
        <w:t>RDF/OWL</w:t>
      </w:r>
      <w:hyperlink w:anchor="owl_fn">
        <w:r>
          <w:rPr>
            <w:rStyle w:val="Hyperlink"/>
          </w:rPr>
          <w:t>7</w:t>
        </w:r>
      </w:hyperlink>
    </w:p>
    <w:p w14:paraId="24248E55" w14:textId="77777777" w:rsidR="002541E8" w:rsidRDefault="00425935">
      <w:pPr>
        <w:pStyle w:val="Compact"/>
        <w:numPr>
          <w:ilvl w:val="0"/>
          <w:numId w:val="3"/>
        </w:numPr>
      </w:pPr>
      <w:r>
        <w:t>OpenAPI</w:t>
      </w:r>
      <w:hyperlink w:anchor="openapi_fn">
        <w:r>
          <w:rPr>
            <w:rStyle w:val="Hyperlink"/>
          </w:rPr>
          <w:t>8</w:t>
        </w:r>
      </w:hyperlink>
    </w:p>
    <w:p w14:paraId="29752B99" w14:textId="77777777" w:rsidR="002541E8" w:rsidRDefault="00425935">
      <w:pPr>
        <w:pStyle w:val="Compact"/>
        <w:numPr>
          <w:ilvl w:val="0"/>
          <w:numId w:val="3"/>
        </w:numPr>
      </w:pPr>
      <w:r>
        <w:t>Protobuf</w:t>
      </w:r>
      <w:hyperlink w:anchor="protobuf_fn">
        <w:r>
          <w:rPr>
            <w:rStyle w:val="Hyperlink"/>
          </w:rPr>
          <w:t>9</w:t>
        </w:r>
      </w:hyperlink>
    </w:p>
    <w:p w14:paraId="0F164275" w14:textId="77777777" w:rsidR="002541E8" w:rsidRDefault="00425935">
      <w:pPr>
        <w:pStyle w:val="Compact"/>
        <w:numPr>
          <w:ilvl w:val="0"/>
          <w:numId w:val="3"/>
        </w:numPr>
      </w:pPr>
      <w:r>
        <w:t>Human readable documentation</w:t>
      </w:r>
    </w:p>
    <w:p w14:paraId="64004CFB" w14:textId="77777777" w:rsidR="002541E8" w:rsidRDefault="00425935">
      <w:pPr>
        <w:pStyle w:val="Compact"/>
        <w:numPr>
          <w:ilvl w:val="1"/>
          <w:numId w:val="4"/>
        </w:numPr>
      </w:pPr>
      <w:r>
        <w:t>Text (HTML</w:t>
      </w:r>
      <w:hyperlink w:anchor="html_fn">
        <w:r>
          <w:rPr>
            <w:rStyle w:val="Hyperlink"/>
          </w:rPr>
          <w:t>10</w:t>
        </w:r>
      </w:hyperlink>
      <w:r>
        <w:t>, Markdown</w:t>
      </w:r>
      <w:hyperlink w:anchor="markdown_fn">
        <w:r>
          <w:rPr>
            <w:rStyle w:val="Hyperlink"/>
          </w:rPr>
          <w:t>11</w:t>
        </w:r>
      </w:hyperlink>
      <w:r>
        <w:t>, DOCX</w:t>
      </w:r>
      <w:hyperlink w:anchor="docx_fn">
        <w:r>
          <w:rPr>
            <w:rStyle w:val="Hyperlink"/>
          </w:rPr>
          <w:t>12</w:t>
        </w:r>
      </w:hyperlink>
      <w:r>
        <w:t>, RTF</w:t>
      </w:r>
      <w:hyperlink w:anchor="rtf_fn">
        <w:r>
          <w:rPr>
            <w:rStyle w:val="Hyperlink"/>
          </w:rPr>
          <w:t>13</w:t>
        </w:r>
      </w:hyperlink>
      <w:r>
        <w:t>, PDF</w:t>
      </w:r>
      <w:hyperlink w:anchor="pdf_fn">
        <w:r>
          <w:rPr>
            <w:rStyle w:val="Hyperlink"/>
          </w:rPr>
          <w:t>14</w:t>
        </w:r>
      </w:hyperlink>
      <w:r>
        <w:t>, CSV</w:t>
      </w:r>
      <w:hyperlink w:anchor="csv_fn">
        <w:r>
          <w:rPr>
            <w:rStyle w:val="Hyperlink"/>
          </w:rPr>
          <w:t>15</w:t>
        </w:r>
      </w:hyperlink>
      <w:r>
        <w:t>, etc.)</w:t>
      </w:r>
    </w:p>
    <w:p w14:paraId="7A962826" w14:textId="77777777" w:rsidR="002541E8" w:rsidRDefault="00425935">
      <w:pPr>
        <w:pStyle w:val="Compact"/>
        <w:numPr>
          <w:ilvl w:val="1"/>
          <w:numId w:val="4"/>
        </w:numPr>
      </w:pPr>
      <w:r>
        <w:t>Diagrams (</w:t>
      </w:r>
      <w:proofErr w:type="spellStart"/>
      <w:r>
        <w:t>Graphviz</w:t>
      </w:r>
      <w:proofErr w:type="spellEnd"/>
      <w:r>
        <w:t>/DOT</w:t>
      </w:r>
      <w:hyperlink w:anchor="dot_fn">
        <w:r>
          <w:rPr>
            <w:rStyle w:val="Hyperlink"/>
          </w:rPr>
          <w:t>16</w:t>
        </w:r>
      </w:hyperlink>
      <w:r>
        <w:t>)</w:t>
      </w:r>
    </w:p>
    <w:p w14:paraId="6D8F3A61" w14:textId="3BDF30BC" w:rsidR="002541E8" w:rsidRPr="00163464" w:rsidRDefault="00425935">
      <w:pPr>
        <w:pStyle w:val="FirstParagraph"/>
        <w:rPr>
          <w:b/>
          <w:bCs/>
          <w:rPrChange w:id="314" w:author="Self, Linda [USA]" w:date="2021-05-19T15:10:00Z">
            <w:rPr/>
          </w:rPrChange>
        </w:rPr>
      </w:pPr>
      <w:commentRangeStart w:id="315"/>
      <w:r w:rsidRPr="00163464">
        <w:rPr>
          <w:b/>
          <w:bCs/>
          <w:rPrChange w:id="316" w:author="Self, Linda [USA]" w:date="2021-05-19T15:10:00Z">
            <w:rPr/>
          </w:rPrChange>
        </w:rPr>
        <w:t xml:space="preserve">Using a NIEM Model Instance, you no longer need separate tool suites for each format, e.g. SSGT and Movement. </w:t>
      </w:r>
      <w:del w:id="317" w:author="Self, Linda [USA]" w:date="2021-05-19T15:10:00Z">
        <w:r w:rsidRPr="00163464" w:rsidDel="00163464">
          <w:rPr>
            <w:b/>
            <w:bCs/>
            <w:rPrChange w:id="318" w:author="Self, Linda [USA]" w:date="2021-05-19T15:10:00Z">
              <w:rPr/>
            </w:rPrChange>
          </w:rPr>
          <w:delText>Instead, you can have</w:delText>
        </w:r>
      </w:del>
      <w:ins w:id="319" w:author="Self, Linda [USA]" w:date="2021-05-19T15:10:00Z">
        <w:r w:rsidR="00163464" w:rsidRPr="00163464">
          <w:rPr>
            <w:b/>
            <w:bCs/>
            <w:rPrChange w:id="320" w:author="Self, Linda [USA]" w:date="2021-05-19T15:10:00Z">
              <w:rPr/>
            </w:rPrChange>
          </w:rPr>
          <w:t>There is</w:t>
        </w:r>
      </w:ins>
      <w:r w:rsidRPr="00163464">
        <w:rPr>
          <w:b/>
          <w:bCs/>
          <w:rPrChange w:id="321" w:author="Self, Linda [USA]" w:date="2021-05-19T15:10:00Z">
            <w:rPr/>
          </w:rPrChange>
        </w:rPr>
        <w:t xml:space="preserve"> one tool suite that deals with models</w:t>
      </w:r>
      <w:del w:id="322" w:author="Self, Linda [USA]" w:date="2021-05-19T15:10:00Z">
        <w:r w:rsidRPr="00163464" w:rsidDel="00163464">
          <w:rPr>
            <w:b/>
            <w:bCs/>
            <w:rPrChange w:id="323" w:author="Self, Linda [USA]" w:date="2021-05-19T15:10:00Z">
              <w:rPr/>
            </w:rPrChange>
          </w:rPr>
          <w:delText>,</w:delText>
        </w:r>
      </w:del>
      <w:r w:rsidRPr="00163464">
        <w:rPr>
          <w:b/>
          <w:bCs/>
          <w:rPrChange w:id="324" w:author="Self, Linda [USA]" w:date="2021-05-19T15:10:00Z">
            <w:rPr/>
          </w:rPrChange>
        </w:rPr>
        <w:t xml:space="preserve"> </w:t>
      </w:r>
      <w:del w:id="325" w:author="Self, Linda [USA]" w:date="2021-05-19T15:11:00Z">
        <w:r w:rsidRPr="00163464" w:rsidDel="00CF66B3">
          <w:rPr>
            <w:b/>
            <w:bCs/>
            <w:rPrChange w:id="326" w:author="Self, Linda [USA]" w:date="2021-05-19T15:10:00Z">
              <w:rPr/>
            </w:rPrChange>
          </w:rPr>
          <w:delText xml:space="preserve">and </w:delText>
        </w:r>
      </w:del>
      <w:ins w:id="327" w:author="Self, Linda [USA]" w:date="2021-05-19T15:11:00Z">
        <w:r w:rsidR="00CF66B3">
          <w:rPr>
            <w:b/>
            <w:bCs/>
          </w:rPr>
          <w:t xml:space="preserve">with </w:t>
        </w:r>
      </w:ins>
      <w:r w:rsidRPr="00163464">
        <w:rPr>
          <w:b/>
          <w:bCs/>
          <w:rPrChange w:id="328" w:author="Self, Linda [USA]" w:date="2021-05-19T15:10:00Z">
            <w:rPr/>
          </w:rPrChange>
        </w:rPr>
        <w:t>converters for different technologies. Converters are easier to write than tool suites. Development of those converters can be spread out over the community, leveraging expertise in each technology.</w:t>
      </w:r>
      <w:commentRangeEnd w:id="315"/>
      <w:r w:rsidR="00163464">
        <w:rPr>
          <w:rStyle w:val="CommentReference"/>
        </w:rPr>
        <w:commentReference w:id="315"/>
      </w:r>
    </w:p>
    <w:p w14:paraId="2ABF8FC1" w14:textId="6987EAAE" w:rsidR="002541E8" w:rsidRPr="00621F9B" w:rsidRDefault="00425935">
      <w:pPr>
        <w:pStyle w:val="Heading2"/>
        <w:rPr>
          <w:color w:val="005670"/>
        </w:rPr>
      </w:pPr>
      <w:bookmarkStart w:id="329" w:name="why-not-just-use-rfdrdfs17"/>
      <w:bookmarkEnd w:id="310"/>
      <w:r w:rsidRPr="00621F9B">
        <w:rPr>
          <w:color w:val="005670"/>
        </w:rPr>
        <w:t>Why Not Just Use RD</w:t>
      </w:r>
      <w:r w:rsidR="007D33B8" w:rsidRPr="00621F9B">
        <w:rPr>
          <w:color w:val="005670"/>
        </w:rPr>
        <w:t>F</w:t>
      </w:r>
      <w:r w:rsidRPr="00621F9B">
        <w:rPr>
          <w:color w:val="005670"/>
        </w:rPr>
        <w:t>/RDFS</w:t>
      </w:r>
      <w:hyperlink w:anchor="rdfs_fn">
        <w:r w:rsidRPr="00621F9B">
          <w:rPr>
            <w:rStyle w:val="Hyperlink"/>
            <w:color w:val="005670"/>
          </w:rPr>
          <w:t>17</w:t>
        </w:r>
      </w:hyperlink>
      <w:r w:rsidRPr="00621F9B">
        <w:rPr>
          <w:color w:val="005670"/>
        </w:rPr>
        <w:t>?</w:t>
      </w:r>
    </w:p>
    <w:p w14:paraId="11FAA3FA" w14:textId="5CC11E2B" w:rsidR="002541E8" w:rsidRDefault="00425935">
      <w:pPr>
        <w:pStyle w:val="FirstParagraph"/>
      </w:pPr>
      <w:r>
        <w:t xml:space="preserve">NIEM models have details that aren’t easily captured in RDF. Concepts like cardinality and field typing are crucial to information </w:t>
      </w:r>
      <w:proofErr w:type="gramStart"/>
      <w:r>
        <w:t>exchanges</w:t>
      </w:r>
      <w:ins w:id="330" w:author="Self, Linda [USA]" w:date="2021-05-19T15:12:00Z">
        <w:r w:rsidR="00CF66B3">
          <w:t>,</w:t>
        </w:r>
      </w:ins>
      <w:r>
        <w:t xml:space="preserve"> yet</w:t>
      </w:r>
      <w:proofErr w:type="gramEnd"/>
      <w:r>
        <w:t xml:space="preserve"> are not easily represented in RDF.</w:t>
      </w:r>
    </w:p>
    <w:p w14:paraId="57715E86" w14:textId="77777777" w:rsidR="002541E8" w:rsidRPr="00CF66B3" w:rsidRDefault="00425935">
      <w:pPr>
        <w:pStyle w:val="BodyText"/>
        <w:rPr>
          <w:b/>
          <w:bCs/>
          <w:rPrChange w:id="331" w:author="Self, Linda [USA]" w:date="2021-05-19T15:12:00Z">
            <w:rPr/>
          </w:rPrChange>
        </w:rPr>
      </w:pPr>
      <w:commentRangeStart w:id="332"/>
      <w:r w:rsidRPr="00CF66B3">
        <w:rPr>
          <w:b/>
          <w:bCs/>
          <w:rPrChange w:id="333" w:author="Self, Linda [USA]" w:date="2021-05-19T15:12:00Z">
            <w:rPr/>
          </w:rPrChange>
        </w:rPr>
        <w:t>A key benefit of the Metamodel is that the NIEM Model Instance can be readily converted to RDF.</w:t>
      </w:r>
      <w:commentRangeEnd w:id="332"/>
      <w:r w:rsidR="00CF66B3">
        <w:rPr>
          <w:rStyle w:val="CommentReference"/>
        </w:rPr>
        <w:commentReference w:id="332"/>
      </w:r>
    </w:p>
    <w:p w14:paraId="33441711" w14:textId="3099F8CB" w:rsidR="002541E8" w:rsidRPr="00621F9B" w:rsidRDefault="00425935">
      <w:pPr>
        <w:pStyle w:val="Heading2"/>
        <w:rPr>
          <w:color w:val="005670"/>
        </w:rPr>
      </w:pPr>
      <w:bookmarkStart w:id="334" w:name="why-not-just-use-uml"/>
      <w:bookmarkEnd w:id="329"/>
      <w:r w:rsidRPr="00621F9B">
        <w:rPr>
          <w:color w:val="005670"/>
        </w:rPr>
        <w:t>Why Not Just Use UML?</w:t>
      </w:r>
      <w:ins w:id="335" w:author="Self, Linda [USA]" w:date="2021-05-19T15:13:00Z">
        <w:r w:rsidR="00CF66B3">
          <w:rPr>
            <w:color w:val="005670"/>
          </w:rPr>
          <w:t xml:space="preserve"> (consider a positive statement rather than “why not”</w:t>
        </w:r>
      </w:ins>
    </w:p>
    <w:p w14:paraId="5CB98BE6" w14:textId="77777777" w:rsidR="00CF66B3" w:rsidRPr="00B643BC" w:rsidRDefault="00CF66B3" w:rsidP="00CF66B3">
      <w:pPr>
        <w:pStyle w:val="BodyText"/>
        <w:rPr>
          <w:moveTo w:id="336" w:author="Self, Linda [USA]" w:date="2021-05-19T15:12:00Z"/>
          <w:b/>
          <w:bCs/>
          <w:rPrChange w:id="337" w:author="Self, Linda [USA]" w:date="2021-05-19T15:13:00Z">
            <w:rPr>
              <w:moveTo w:id="338" w:author="Self, Linda [USA]" w:date="2021-05-19T15:12:00Z"/>
            </w:rPr>
          </w:rPrChange>
        </w:rPr>
      </w:pPr>
      <w:moveToRangeStart w:id="339" w:author="Self, Linda [USA]" w:date="2021-05-19T15:12:00Z" w:name="move72329593"/>
      <w:moveTo w:id="340" w:author="Self, Linda [USA]" w:date="2021-05-19T15:12:00Z">
        <w:r w:rsidRPr="00B643BC">
          <w:rPr>
            <w:b/>
            <w:bCs/>
            <w:rPrChange w:id="341" w:author="Self, Linda [USA]" w:date="2021-05-19T15:13:00Z">
              <w:rPr/>
            </w:rPrChange>
          </w:rPr>
          <w:t>A key benefit of the Metamodel is that the NIEM Model Instance can be readily converted to UML/XMI.</w:t>
        </w:r>
      </w:moveTo>
    </w:p>
    <w:moveToRangeEnd w:id="339"/>
    <w:p w14:paraId="5635BF97" w14:textId="77777777" w:rsidR="002541E8" w:rsidRDefault="00425935">
      <w:pPr>
        <w:pStyle w:val="FirstParagraph"/>
      </w:pPr>
      <w:r>
        <w:t>Prior efforts at defining NIEM in UML were complex and costly. While free and open source tools for using UML exist, those that explicitly supported NIEM were expensive and proprietary.</w:t>
      </w:r>
    </w:p>
    <w:p w14:paraId="6703EA95" w14:textId="77777777" w:rsidR="002541E8" w:rsidRDefault="00425935">
      <w:pPr>
        <w:pStyle w:val="BodyText"/>
      </w:pPr>
      <w:r>
        <w:t>Additionally, UML tools use XMI as a format for exchanging diagrams, but implementation of XMI across tools and versions isn’t as stable and reliable as needed.</w:t>
      </w:r>
    </w:p>
    <w:p w14:paraId="1C4B3118" w14:textId="23942326" w:rsidR="002541E8" w:rsidDel="00CF66B3" w:rsidRDefault="00425935">
      <w:pPr>
        <w:pStyle w:val="BodyText"/>
        <w:rPr>
          <w:ins w:id="342" w:author="Woodhouse, Shunda [USA]" w:date="2021-05-17T12:04:00Z"/>
          <w:moveFrom w:id="343" w:author="Self, Linda [USA]" w:date="2021-05-19T15:12:00Z"/>
        </w:rPr>
      </w:pPr>
      <w:moveFromRangeStart w:id="344" w:author="Self, Linda [USA]" w:date="2021-05-19T15:12:00Z" w:name="move72329593"/>
      <w:moveFrom w:id="345" w:author="Self, Linda [USA]" w:date="2021-05-19T15:12:00Z">
        <w:r w:rsidDel="00CF66B3">
          <w:lastRenderedPageBreak/>
          <w:t>A key benefit of the Metamodel is that the NIEM Model Instance can be readily converted to UML/XMI.</w:t>
        </w:r>
      </w:moveFrom>
    </w:p>
    <w:moveFromRangeEnd w:id="344"/>
    <w:p w14:paraId="0A2A2771" w14:textId="2E7AF782" w:rsidR="00AF7313" w:rsidRPr="00621F9B" w:rsidRDefault="00AF7313">
      <w:pPr>
        <w:pStyle w:val="BodyText"/>
        <w:rPr>
          <w:rFonts w:asciiTheme="majorHAnsi" w:eastAsiaTheme="majorEastAsia" w:hAnsiTheme="majorHAnsi" w:cstheme="majorBidi"/>
          <w:b/>
          <w:bCs/>
          <w:color w:val="005670"/>
          <w:sz w:val="28"/>
          <w:szCs w:val="28"/>
        </w:rPr>
      </w:pPr>
      <w:r w:rsidRPr="00621F9B">
        <w:rPr>
          <w:rFonts w:asciiTheme="majorHAnsi" w:eastAsiaTheme="majorEastAsia" w:hAnsiTheme="majorHAnsi" w:cstheme="majorBidi"/>
          <w:b/>
          <w:bCs/>
          <w:color w:val="005670"/>
          <w:sz w:val="28"/>
          <w:szCs w:val="28"/>
        </w:rPr>
        <w:t>Getting Started with the Metamodel</w:t>
      </w:r>
    </w:p>
    <w:p w14:paraId="3E7602BB" w14:textId="2D5443B9" w:rsidR="00AF7313" w:rsidRPr="00AF7313" w:rsidRDefault="00AF7313">
      <w:pPr>
        <w:pStyle w:val="BodyText"/>
      </w:pPr>
      <w:ins w:id="346" w:author="Woodhouse, Shunda [USA]" w:date="2021-05-17T12:07:00Z">
        <w:r w:rsidRPr="00AF7313">
          <w:rPr>
            <w:rPrChange w:id="347" w:author="Woodhouse, Shunda [USA]" w:date="2021-05-17T12:09:00Z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Visit </w:t>
        </w:r>
      </w:ins>
      <w:ins w:id="348" w:author="Woodhouse, Shunda [USA]" w:date="2021-05-17T12:08:00Z">
        <w:r w:rsidRPr="00AF7313">
          <w:rPr>
            <w:rPrChange w:id="349" w:author="Woodhouse, Shunda [USA]" w:date="2021-05-17T12:09:00Z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fldChar w:fldCharType="begin"/>
        </w:r>
        <w:r w:rsidRPr="00AF7313">
          <w:rPr>
            <w:rPrChange w:id="350" w:author="Woodhouse, Shunda [USA]" w:date="2021-05-17T12:09:00Z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instrText xml:space="preserve"> HYPERLINK "https://github.com/webb/niem-metamodel/blob/master/docs/index.md" </w:instrText>
        </w:r>
        <w:r w:rsidRPr="00AF7313">
          <w:rPr>
            <w:rPrChange w:id="351" w:author="Woodhouse, Shunda [USA]" w:date="2021-05-17T12:09:00Z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fldChar w:fldCharType="separate"/>
        </w:r>
        <w:r w:rsidRPr="00AF7313">
          <w:rPr>
            <w:rPrChange w:id="352" w:author="Woodhouse, Shunda [USA]" w:date="2021-05-17T12:09:00Z">
              <w:rPr>
                <w:rStyle w:val="Hyperlink"/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rPrChange>
          </w:rPr>
          <w:t>https://github.com/webb/niem-metamodel/blob/master/docs/index.md</w:t>
        </w:r>
        <w:r w:rsidRPr="00AF7313">
          <w:rPr>
            <w:rPrChange w:id="353" w:author="Woodhouse, Shunda [USA]" w:date="2021-05-17T12:09:00Z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fldChar w:fldCharType="end"/>
        </w:r>
        <w:r w:rsidRPr="00AF7313">
          <w:rPr>
            <w:rPrChange w:id="354" w:author="Woodhouse, Shunda [USA]" w:date="2021-05-17T12:09:00Z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 xml:space="preserve"> to view and learn more about the </w:t>
        </w:r>
      </w:ins>
      <w:commentRangeStart w:id="355"/>
      <w:ins w:id="356" w:author="Woodhouse, Shunda [USA]" w:date="2021-05-17T12:09:00Z">
        <w:r w:rsidRPr="00AF7313">
          <w:rPr>
            <w:rPrChange w:id="357" w:author="Woodhouse, Shunda [USA]" w:date="2021-05-17T12:09:00Z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>Metamodel</w:t>
        </w:r>
        <w:commentRangeEnd w:id="355"/>
        <w:r>
          <w:rPr>
            <w:rStyle w:val="CommentReference"/>
          </w:rPr>
          <w:commentReference w:id="355"/>
        </w:r>
        <w:r w:rsidRPr="00AF7313">
          <w:rPr>
            <w:rPrChange w:id="358" w:author="Woodhouse, Shunda [USA]" w:date="2021-05-17T12:09:00Z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8"/>
                <w:szCs w:val="28"/>
              </w:rPr>
            </w:rPrChange>
          </w:rPr>
          <w:t>.</w:t>
        </w:r>
      </w:ins>
    </w:p>
    <w:p w14:paraId="0BA72CD4" w14:textId="77777777" w:rsidR="002541E8" w:rsidRDefault="00CF4CA3">
      <w:r>
        <w:rPr>
          <w:noProof/>
        </w:rPr>
        <w:pict w14:anchorId="01D63EB8">
          <v:rect id="_x0000_i1025" alt="" style="width:468pt;height:.05pt;mso-width-percent:0;mso-height-percent:0;mso-width-percent:0;mso-height-percent:0" o:hralign="center" o:hrstd="t" o:hr="t"/>
        </w:pict>
      </w:r>
    </w:p>
    <w:p w14:paraId="276F82F4" w14:textId="77777777" w:rsidR="002541E8" w:rsidRDefault="00425935">
      <w:pPr>
        <w:pStyle w:val="Compact"/>
        <w:numPr>
          <w:ilvl w:val="0"/>
          <w:numId w:val="5"/>
        </w:numPr>
      </w:pPr>
      <w:r>
        <w:t xml:space="preserve">1. </w:t>
      </w:r>
      <w:hyperlink r:id="rId16">
        <w:r>
          <w:rPr>
            <w:rStyle w:val="Hyperlink"/>
          </w:rPr>
          <w:t>JavaScript Object Notation (JSON)</w:t>
        </w:r>
      </w:hyperlink>
    </w:p>
    <w:p w14:paraId="7BFF9E7B" w14:textId="77777777" w:rsidR="002541E8" w:rsidRDefault="00425935">
      <w:pPr>
        <w:pStyle w:val="Compact"/>
        <w:numPr>
          <w:ilvl w:val="0"/>
          <w:numId w:val="5"/>
        </w:numPr>
      </w:pPr>
      <w:r>
        <w:t xml:space="preserve">2. </w:t>
      </w:r>
      <w:hyperlink r:id="rId17">
        <w:r>
          <w:rPr>
            <w:rStyle w:val="Hyperlink"/>
          </w:rPr>
          <w:t>Resource Description Framework (RDF)</w:t>
        </w:r>
      </w:hyperlink>
    </w:p>
    <w:p w14:paraId="186FDEB4" w14:textId="77777777" w:rsidR="002541E8" w:rsidRDefault="00425935">
      <w:pPr>
        <w:pStyle w:val="Compact"/>
        <w:numPr>
          <w:ilvl w:val="0"/>
          <w:numId w:val="5"/>
        </w:numPr>
      </w:pPr>
      <w:r>
        <w:t xml:space="preserve">3. </w:t>
      </w:r>
      <w:hyperlink r:id="rId18">
        <w:r>
          <w:rPr>
            <w:rStyle w:val="Hyperlink"/>
          </w:rPr>
          <w:t>Unified Modeling Language (UML)</w:t>
        </w:r>
      </w:hyperlink>
    </w:p>
    <w:p w14:paraId="16BF6959" w14:textId="77777777" w:rsidR="002541E8" w:rsidRDefault="00425935">
      <w:pPr>
        <w:pStyle w:val="Compact"/>
        <w:numPr>
          <w:ilvl w:val="0"/>
          <w:numId w:val="5"/>
        </w:numPr>
      </w:pPr>
      <w:r>
        <w:t xml:space="preserve">4. </w:t>
      </w:r>
      <w:hyperlink r:id="rId19">
        <w:r>
          <w:rPr>
            <w:rStyle w:val="Hyperlink"/>
          </w:rPr>
          <w:t>JavaScript Object Notation for Linked Data (JSON-LD)</w:t>
        </w:r>
      </w:hyperlink>
    </w:p>
    <w:p w14:paraId="48393986" w14:textId="77777777" w:rsidR="002541E8" w:rsidRDefault="00425935">
      <w:pPr>
        <w:pStyle w:val="Compact"/>
        <w:numPr>
          <w:ilvl w:val="0"/>
          <w:numId w:val="5"/>
        </w:numPr>
      </w:pPr>
      <w:r>
        <w:t xml:space="preserve">5. </w:t>
      </w:r>
      <w:hyperlink r:id="rId20">
        <w:r>
          <w:rPr>
            <w:rStyle w:val="Hyperlink"/>
          </w:rPr>
          <w:t>Structured Query Language (SQL)</w:t>
        </w:r>
      </w:hyperlink>
    </w:p>
    <w:p w14:paraId="56609A60" w14:textId="77777777" w:rsidR="002541E8" w:rsidRDefault="00425935">
      <w:pPr>
        <w:pStyle w:val="Compact"/>
        <w:numPr>
          <w:ilvl w:val="0"/>
          <w:numId w:val="5"/>
        </w:numPr>
      </w:pPr>
      <w:r>
        <w:t xml:space="preserve">6. </w:t>
      </w:r>
      <w:hyperlink r:id="rId21">
        <w:r>
          <w:rPr>
            <w:rStyle w:val="Hyperlink"/>
          </w:rPr>
          <w:t>XML Metadata Interchange (XMI)</w:t>
        </w:r>
      </w:hyperlink>
    </w:p>
    <w:p w14:paraId="530F46C4" w14:textId="77777777" w:rsidR="002541E8" w:rsidRDefault="00425935">
      <w:pPr>
        <w:pStyle w:val="Compact"/>
        <w:numPr>
          <w:ilvl w:val="0"/>
          <w:numId w:val="5"/>
        </w:numPr>
      </w:pPr>
      <w:r>
        <w:t xml:space="preserve">7. </w:t>
      </w:r>
      <w:hyperlink r:id="rId22">
        <w:r>
          <w:rPr>
            <w:rStyle w:val="Hyperlink"/>
          </w:rPr>
          <w:t>Web Ontology Language (OWL)</w:t>
        </w:r>
      </w:hyperlink>
    </w:p>
    <w:p w14:paraId="0C1AAAA4" w14:textId="77777777" w:rsidR="002541E8" w:rsidRDefault="00425935">
      <w:pPr>
        <w:pStyle w:val="Compact"/>
        <w:numPr>
          <w:ilvl w:val="0"/>
          <w:numId w:val="5"/>
        </w:numPr>
      </w:pPr>
      <w:r>
        <w:t xml:space="preserve">8. </w:t>
      </w:r>
      <w:hyperlink r:id="rId23">
        <w:proofErr w:type="spellStart"/>
        <w:r>
          <w:rPr>
            <w:rStyle w:val="Hyperlink"/>
          </w:rPr>
          <w:t>OpenAPI</w:t>
        </w:r>
        <w:proofErr w:type="spellEnd"/>
      </w:hyperlink>
    </w:p>
    <w:p w14:paraId="76111C75" w14:textId="77777777" w:rsidR="002541E8" w:rsidRDefault="00425935">
      <w:pPr>
        <w:pStyle w:val="Compact"/>
        <w:numPr>
          <w:ilvl w:val="0"/>
          <w:numId w:val="5"/>
        </w:numPr>
      </w:pPr>
      <w:r>
        <w:t xml:space="preserve">9. </w:t>
      </w:r>
      <w:hyperlink r:id="rId24">
        <w:r>
          <w:rPr>
            <w:rStyle w:val="Hyperlink"/>
          </w:rPr>
          <w:t>Protocol Buffer</w:t>
        </w:r>
      </w:hyperlink>
    </w:p>
    <w:p w14:paraId="097DAE44" w14:textId="77777777" w:rsidR="002541E8" w:rsidRDefault="00425935">
      <w:pPr>
        <w:pStyle w:val="Compact"/>
        <w:numPr>
          <w:ilvl w:val="0"/>
          <w:numId w:val="5"/>
        </w:numPr>
      </w:pPr>
      <w:r>
        <w:t xml:space="preserve">10. </w:t>
      </w:r>
      <w:hyperlink r:id="rId25">
        <w:proofErr w:type="spellStart"/>
        <w:r>
          <w:rPr>
            <w:rStyle w:val="Hyperlink"/>
          </w:rPr>
          <w:t>HyperText</w:t>
        </w:r>
        <w:proofErr w:type="spellEnd"/>
        <w:r>
          <w:rPr>
            <w:rStyle w:val="Hyperlink"/>
          </w:rPr>
          <w:t xml:space="preserve"> Markup Language (HTML)</w:t>
        </w:r>
      </w:hyperlink>
    </w:p>
    <w:p w14:paraId="359320A0" w14:textId="77777777" w:rsidR="002541E8" w:rsidRDefault="00425935">
      <w:pPr>
        <w:pStyle w:val="Compact"/>
        <w:numPr>
          <w:ilvl w:val="0"/>
          <w:numId w:val="5"/>
        </w:numPr>
      </w:pPr>
      <w:r>
        <w:t xml:space="preserve">11. </w:t>
      </w:r>
      <w:hyperlink r:id="rId26">
        <w:r>
          <w:rPr>
            <w:rStyle w:val="Hyperlink"/>
          </w:rPr>
          <w:t>Markdown</w:t>
        </w:r>
      </w:hyperlink>
    </w:p>
    <w:p w14:paraId="68575D42" w14:textId="77777777" w:rsidR="002541E8" w:rsidRDefault="00425935">
      <w:pPr>
        <w:pStyle w:val="Compact"/>
        <w:numPr>
          <w:ilvl w:val="0"/>
          <w:numId w:val="5"/>
        </w:numPr>
      </w:pPr>
      <w:r>
        <w:t xml:space="preserve">12. </w:t>
      </w:r>
      <w:hyperlink r:id="rId27">
        <w:r>
          <w:rPr>
            <w:rStyle w:val="Hyperlink"/>
          </w:rPr>
          <w:t>Office Open XML (DOCX)</w:t>
        </w:r>
      </w:hyperlink>
    </w:p>
    <w:p w14:paraId="7AA1A396" w14:textId="77777777" w:rsidR="002541E8" w:rsidRDefault="00425935">
      <w:pPr>
        <w:pStyle w:val="Compact"/>
        <w:numPr>
          <w:ilvl w:val="0"/>
          <w:numId w:val="5"/>
        </w:numPr>
      </w:pPr>
      <w:r>
        <w:t xml:space="preserve">13. </w:t>
      </w:r>
      <w:hyperlink r:id="rId28">
        <w:r>
          <w:rPr>
            <w:rStyle w:val="Hyperlink"/>
          </w:rPr>
          <w:t>Rich Text Format (RTF)</w:t>
        </w:r>
      </w:hyperlink>
    </w:p>
    <w:p w14:paraId="260D9FF0" w14:textId="77777777" w:rsidR="002541E8" w:rsidRDefault="00425935">
      <w:pPr>
        <w:pStyle w:val="Compact"/>
        <w:numPr>
          <w:ilvl w:val="0"/>
          <w:numId w:val="5"/>
        </w:numPr>
      </w:pPr>
      <w:r>
        <w:t xml:space="preserve">14. </w:t>
      </w:r>
      <w:hyperlink r:id="rId29">
        <w:r>
          <w:rPr>
            <w:rStyle w:val="Hyperlink"/>
          </w:rPr>
          <w:t>Portable Document Format (PDF)</w:t>
        </w:r>
      </w:hyperlink>
    </w:p>
    <w:p w14:paraId="73BD8A22" w14:textId="77777777" w:rsidR="002541E8" w:rsidRDefault="00425935">
      <w:pPr>
        <w:pStyle w:val="Compact"/>
        <w:numPr>
          <w:ilvl w:val="0"/>
          <w:numId w:val="5"/>
        </w:numPr>
      </w:pPr>
      <w:r>
        <w:t xml:space="preserve">15. </w:t>
      </w:r>
      <w:hyperlink r:id="rId30">
        <w:r>
          <w:rPr>
            <w:rStyle w:val="Hyperlink"/>
          </w:rPr>
          <w:t>Comma-Separated Values (CSV)</w:t>
        </w:r>
      </w:hyperlink>
    </w:p>
    <w:p w14:paraId="49693349" w14:textId="77777777" w:rsidR="002541E8" w:rsidRDefault="00425935">
      <w:pPr>
        <w:pStyle w:val="Compact"/>
        <w:numPr>
          <w:ilvl w:val="0"/>
          <w:numId w:val="5"/>
        </w:numPr>
      </w:pPr>
      <w:r>
        <w:t xml:space="preserve">16. </w:t>
      </w:r>
      <w:hyperlink r:id="rId31">
        <w:r>
          <w:rPr>
            <w:rStyle w:val="Hyperlink"/>
          </w:rPr>
          <w:t>DOT (graph description language)</w:t>
        </w:r>
      </w:hyperlink>
    </w:p>
    <w:p w14:paraId="63E157F3" w14:textId="77777777" w:rsidR="002541E8" w:rsidRDefault="00425935">
      <w:pPr>
        <w:pStyle w:val="Compact"/>
        <w:numPr>
          <w:ilvl w:val="0"/>
          <w:numId w:val="5"/>
        </w:numPr>
      </w:pPr>
      <w:r>
        <w:t xml:space="preserve">17. </w:t>
      </w:r>
      <w:hyperlink r:id="rId32">
        <w:r>
          <w:rPr>
            <w:rStyle w:val="Hyperlink"/>
          </w:rPr>
          <w:t>RDF Schema (Resource Description Framework Schema)</w:t>
        </w:r>
      </w:hyperlink>
      <w:bookmarkEnd w:id="0"/>
      <w:bookmarkEnd w:id="334"/>
    </w:p>
    <w:sectPr w:rsidR="002541E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Self, Linda [USA]" w:date="2021-05-19T14:18:00Z" w:initials="SL[">
    <w:p w14:paraId="475BFCF9" w14:textId="77777777" w:rsidR="00621F9B" w:rsidRDefault="00621F9B">
      <w:pPr>
        <w:pStyle w:val="CommentText"/>
      </w:pPr>
      <w:r>
        <w:rPr>
          <w:rStyle w:val="CommentReference"/>
        </w:rPr>
        <w:annotationRef/>
      </w:r>
      <w:r w:rsidR="00D96AB4">
        <w:t>Corrected ink color to NIEM’s 0/86/112 call out</w:t>
      </w:r>
    </w:p>
    <w:p w14:paraId="1E431677" w14:textId="3F871976" w:rsidR="00D96AB4" w:rsidRDefault="00D96AB4">
      <w:pPr>
        <w:pStyle w:val="CommentText"/>
      </w:pPr>
      <w:proofErr w:type="gramStart"/>
      <w:r>
        <w:t>T</w:t>
      </w:r>
      <w:r w:rsidR="00151254">
        <w:t>ypically</w:t>
      </w:r>
      <w:proofErr w:type="gramEnd"/>
      <w:r w:rsidR="00151254">
        <w:t xml:space="preserve"> we use Calibri for text (or Arial, your choice)</w:t>
      </w:r>
    </w:p>
  </w:comment>
  <w:comment w:id="32" w:author="Self, Linda [USA]" w:date="2021-05-19T14:31:00Z" w:initials="SL[">
    <w:p w14:paraId="112B1ACC" w14:textId="1043C58B" w:rsidR="00907620" w:rsidRDefault="00907620">
      <w:pPr>
        <w:pStyle w:val="CommentText"/>
      </w:pPr>
      <w:r>
        <w:rPr>
          <w:rStyle w:val="CommentReference"/>
        </w:rPr>
        <w:annotationRef/>
      </w:r>
      <w:r>
        <w:t>Does the “base”  have a name or something else that we frequently refer to it as?</w:t>
      </w:r>
      <w:r w:rsidR="004C7E8B">
        <w:t xml:space="preserve"> Should we say they are defined or created in XML?</w:t>
      </w:r>
    </w:p>
    <w:p w14:paraId="12FE2D35" w14:textId="3F2F2259" w:rsidR="00585773" w:rsidRDefault="00585773">
      <w:pPr>
        <w:pStyle w:val="CommentText"/>
      </w:pPr>
      <w:r>
        <w:t xml:space="preserve">Probably should change this section around by taking second </w:t>
      </w:r>
      <w:proofErr w:type="spellStart"/>
      <w:r>
        <w:t>paa</w:t>
      </w:r>
      <w:proofErr w:type="spellEnd"/>
    </w:p>
    <w:p w14:paraId="6FDDEC7E" w14:textId="32543DDB" w:rsidR="004C7E8B" w:rsidRDefault="004C7E8B">
      <w:pPr>
        <w:pStyle w:val="CommentText"/>
      </w:pPr>
    </w:p>
  </w:comment>
  <w:comment w:id="54" w:author="Self, Linda [USA]" w:date="2021-05-19T14:37:00Z" w:initials="SL[">
    <w:p w14:paraId="2D811954" w14:textId="77777777" w:rsidR="00BD6A16" w:rsidRDefault="00BD6A16">
      <w:pPr>
        <w:pStyle w:val="CommentText"/>
      </w:pPr>
      <w:r>
        <w:rPr>
          <w:rStyle w:val="CommentReference"/>
        </w:rPr>
        <w:annotationRef/>
      </w:r>
      <w:r>
        <w:t xml:space="preserve">Is the issue ensuring that people have </w:t>
      </w:r>
      <w:r w:rsidR="006B2326">
        <w:t>access to new exchange mechanisms – if so, we should say that more clearly/strongly, and it could possibly be lead sentence.</w:t>
      </w:r>
    </w:p>
    <w:p w14:paraId="1CDF6A37" w14:textId="09A61CE9" w:rsidR="006B2326" w:rsidRDefault="006B2326">
      <w:pPr>
        <w:pStyle w:val="CommentText"/>
      </w:pPr>
      <w:r>
        <w:t>(this is rough but give you something to think about)</w:t>
      </w:r>
    </w:p>
  </w:comment>
  <w:comment w:id="58" w:author="Self, Linda [USA]" w:date="2021-05-19T14:38:00Z" w:initials="SL[">
    <w:p w14:paraId="646FCDB2" w14:textId="754C67B1" w:rsidR="006B2326" w:rsidRDefault="006B2326">
      <w:pPr>
        <w:pStyle w:val="CommentText"/>
      </w:pPr>
      <w:r>
        <w:rPr>
          <w:rStyle w:val="CommentReference"/>
        </w:rPr>
        <w:annotationRef/>
      </w:r>
      <w:r>
        <w:t>How about “complicated?</w:t>
      </w:r>
      <w:r w:rsidR="00C50378">
        <w:t xml:space="preserve"> Or inefficient</w:t>
      </w:r>
    </w:p>
    <w:p w14:paraId="14D4187E" w14:textId="77777777" w:rsidR="00A63776" w:rsidRDefault="00A63776">
      <w:pPr>
        <w:pStyle w:val="CommentText"/>
      </w:pPr>
      <w:r>
        <w:t>Maybe “less than satisfactory”</w:t>
      </w:r>
      <w:r w:rsidR="006B2617">
        <w:t xml:space="preserve"> OR</w:t>
      </w:r>
    </w:p>
    <w:p w14:paraId="10447817" w14:textId="266AA2C0" w:rsidR="006B2617" w:rsidRDefault="006B2617">
      <w:pPr>
        <w:pStyle w:val="CommentText"/>
      </w:pPr>
      <w:r>
        <w:t>Inefficient and potentially not accurate…</w:t>
      </w:r>
    </w:p>
  </w:comment>
  <w:comment w:id="69" w:author="Self, Linda [USA]" w:date="2021-05-19T14:41:00Z" w:initials="SL[">
    <w:p w14:paraId="75B23DA2" w14:textId="47EA642F" w:rsidR="00C50378" w:rsidRDefault="00C50378">
      <w:pPr>
        <w:pStyle w:val="CommentText"/>
      </w:pPr>
      <w:r>
        <w:rPr>
          <w:rStyle w:val="CommentReference"/>
        </w:rPr>
        <w:annotationRef/>
      </w:r>
      <w:proofErr w:type="gramStart"/>
      <w:r>
        <w:t>Is</w:t>
      </w:r>
      <w:proofErr w:type="gramEnd"/>
      <w:r>
        <w:t xml:space="preserve"> “technologies” the word you really want </w:t>
      </w:r>
      <w:r w:rsidR="00ED4EB1">
        <w:t>–</w:t>
      </w:r>
      <w:r>
        <w:t xml:space="preserve"> </w:t>
      </w:r>
      <w:r w:rsidR="00ED4EB1">
        <w:t>is this what an exchange mechanism is? Or whatever overarching word is used for all these codes</w:t>
      </w:r>
      <w:r w:rsidR="00577C8F">
        <w:t xml:space="preserve"> or formats</w:t>
      </w:r>
      <w:r w:rsidR="008C2E49">
        <w:t xml:space="preserve"> – whatever it is we should introduce early on</w:t>
      </w:r>
    </w:p>
  </w:comment>
  <w:comment w:id="63" w:author="Self, Linda [USA]" w:date="2021-05-19T14:40:00Z" w:initials="SL[">
    <w:p w14:paraId="69B769BD" w14:textId="5FF9FEFD" w:rsidR="00A63776" w:rsidRDefault="00A63776">
      <w:pPr>
        <w:pStyle w:val="CommentText"/>
      </w:pPr>
      <w:r>
        <w:rPr>
          <w:rStyle w:val="CommentReference"/>
        </w:rPr>
        <w:annotationRef/>
      </w:r>
      <w:r>
        <w:t>I’d move this up as what the problem is</w:t>
      </w:r>
    </w:p>
  </w:comment>
  <w:comment w:id="86" w:author="Self, Linda [USA]" w:date="2021-05-19T14:46:00Z" w:initials="SL[">
    <w:p w14:paraId="026E6483" w14:textId="0C1DE226" w:rsidR="001A3BE8" w:rsidRDefault="001A3BE8">
      <w:pPr>
        <w:pStyle w:val="CommentText"/>
      </w:pPr>
      <w:r>
        <w:rPr>
          <w:rStyle w:val="CommentReference"/>
        </w:rPr>
        <w:annotationRef/>
      </w:r>
      <w:r>
        <w:t>This is where we need</w:t>
      </w:r>
      <w:r w:rsidR="008C2E49">
        <w:t xml:space="preserve"> statement re. the value </w:t>
      </w:r>
      <w:proofErr w:type="gramStart"/>
      <w:r w:rsidR="008C2E49">
        <w:t>add</w:t>
      </w:r>
      <w:proofErr w:type="gramEnd"/>
    </w:p>
  </w:comment>
  <w:comment w:id="110" w:author="Self, Linda [USA]" w:date="2021-05-19T14:51:00Z" w:initials="SL[">
    <w:p w14:paraId="3EBBEB76" w14:textId="19155419" w:rsidR="00650931" w:rsidRDefault="00650931">
      <w:pPr>
        <w:pStyle w:val="CommentText"/>
      </w:pPr>
      <w:r>
        <w:rPr>
          <w:rStyle w:val="CommentReference"/>
        </w:rPr>
        <w:annotationRef/>
      </w:r>
      <w:r>
        <w:t xml:space="preserve">Does “overload” have specific tech meaning? If so, go with it, </w:t>
      </w:r>
      <w:r w:rsidR="00A663E6">
        <w:t>but if not – I’d just say XML includes real-world…</w:t>
      </w:r>
    </w:p>
  </w:comment>
  <w:comment w:id="136" w:author="Self, Linda [USA]" w:date="2021-05-19T14:57:00Z" w:initials="SL[">
    <w:p w14:paraId="50182D2A" w14:textId="2BEB172B" w:rsidR="00F46FF7" w:rsidRDefault="00F46FF7">
      <w:pPr>
        <w:pStyle w:val="CommentText"/>
      </w:pPr>
      <w:r>
        <w:rPr>
          <w:rStyle w:val="CommentReference"/>
        </w:rPr>
        <w:annotationRef/>
      </w:r>
      <w:r>
        <w:t>Important statement – we should highlight</w:t>
      </w:r>
    </w:p>
  </w:comment>
  <w:comment w:id="180" w:author="Self, Linda [USA]" w:date="2021-05-19T15:01:00Z" w:initials="SL[">
    <w:p w14:paraId="30BB44D8" w14:textId="00A97C5B" w:rsidR="00A772FA" w:rsidRDefault="00A772FA">
      <w:pPr>
        <w:pStyle w:val="CommentText"/>
      </w:pPr>
      <w:r>
        <w:rPr>
          <w:rStyle w:val="CommentReference"/>
        </w:rPr>
        <w:annotationRef/>
      </w:r>
      <w:r>
        <w:t xml:space="preserve">Thinking you </w:t>
      </w:r>
      <w:proofErr w:type="gramStart"/>
      <w:r>
        <w:t>have to</w:t>
      </w:r>
      <w:proofErr w:type="gramEnd"/>
      <w:r>
        <w:t xml:space="preserve"> give them something as to what is NIEM specific</w:t>
      </w:r>
    </w:p>
  </w:comment>
  <w:comment w:id="200" w:author="Self, Linda [USA]" w:date="2021-05-19T15:02:00Z" w:initials="SL[">
    <w:p w14:paraId="53743D8E" w14:textId="60E8B9D1" w:rsidR="00E419D6" w:rsidRDefault="00E419D6">
      <w:pPr>
        <w:pStyle w:val="CommentText"/>
      </w:pPr>
      <w:r>
        <w:rPr>
          <w:rStyle w:val="CommentReference"/>
        </w:rPr>
        <w:annotationRef/>
      </w:r>
    </w:p>
  </w:comment>
  <w:comment w:id="203" w:author="Self, Linda [USA]" w:date="2021-05-19T15:03:00Z" w:initials="SL[">
    <w:p w14:paraId="29D6F924" w14:textId="4719DE5A" w:rsidR="00E419D6" w:rsidRDefault="00E419D6">
      <w:pPr>
        <w:pStyle w:val="CommentText"/>
      </w:pPr>
      <w:r>
        <w:rPr>
          <w:rStyle w:val="CommentReference"/>
        </w:rPr>
        <w:annotationRef/>
      </w:r>
      <w:r>
        <w:t>Another important point that we should</w:t>
      </w:r>
      <w:r w:rsidR="003F11B9">
        <w:t xml:space="preserve"> use other places</w:t>
      </w:r>
    </w:p>
  </w:comment>
  <w:comment w:id="268" w:author="Self, Linda [USA]" w:date="2021-05-19T15:05:00Z" w:initials="SL[">
    <w:p w14:paraId="5E67BD39" w14:textId="16B447A3" w:rsidR="00C37C80" w:rsidRDefault="00C37C80">
      <w:pPr>
        <w:pStyle w:val="CommentText"/>
      </w:pPr>
      <w:r>
        <w:rPr>
          <w:rStyle w:val="CommentReference"/>
        </w:rPr>
        <w:annotationRef/>
      </w:r>
      <w:r>
        <w:t>Is this version or versions?</w:t>
      </w:r>
    </w:p>
  </w:comment>
  <w:comment w:id="287" w:author="Self, Linda [USA]" w:date="2021-05-19T15:07:00Z" w:initials="SL[">
    <w:p w14:paraId="493685F1" w14:textId="2285D5DD" w:rsidR="008E3E70" w:rsidRDefault="008E3E70">
      <w:pPr>
        <w:pStyle w:val="CommentText"/>
      </w:pPr>
      <w:r>
        <w:rPr>
          <w:rStyle w:val="CommentReference"/>
        </w:rPr>
        <w:annotationRef/>
      </w:r>
      <w:r>
        <w:t xml:space="preserve">Good explanation – prob should be repeated </w:t>
      </w:r>
      <w:proofErr w:type="spellStart"/>
      <w:r>
        <w:t>earleir</w:t>
      </w:r>
      <w:proofErr w:type="spellEnd"/>
    </w:p>
  </w:comment>
  <w:comment w:id="315" w:author="Self, Linda [USA]" w:date="2021-05-19T15:11:00Z" w:initials="SL[">
    <w:p w14:paraId="41D47A7E" w14:textId="1BE8A76C" w:rsidR="00163464" w:rsidRDefault="00163464">
      <w:pPr>
        <w:pStyle w:val="CommentText"/>
      </w:pPr>
      <w:r>
        <w:rPr>
          <w:rStyle w:val="CommentReference"/>
        </w:rPr>
        <w:annotationRef/>
      </w:r>
      <w:r>
        <w:t xml:space="preserve">Another key benefit explanation particularly </w:t>
      </w:r>
      <w:r w:rsidR="00CF66B3">
        <w:t>first two sentences</w:t>
      </w:r>
    </w:p>
  </w:comment>
  <w:comment w:id="332" w:author="Self, Linda [USA]" w:date="2021-05-19T15:12:00Z" w:initials="SL[">
    <w:p w14:paraId="698C7A2A" w14:textId="32A195F2" w:rsidR="00CF66B3" w:rsidRDefault="00CF66B3">
      <w:pPr>
        <w:pStyle w:val="CommentText"/>
      </w:pPr>
      <w:r>
        <w:rPr>
          <w:rStyle w:val="CommentReference"/>
        </w:rPr>
        <w:annotationRef/>
      </w:r>
      <w:r>
        <w:t xml:space="preserve">Benefit </w:t>
      </w:r>
    </w:p>
  </w:comment>
  <w:comment w:id="355" w:author="Woodhouse, Shunda [USA]" w:date="2021-05-17T12:09:00Z" w:initials="WS[">
    <w:p w14:paraId="34154A79" w14:textId="50708A7E" w:rsidR="00AF7313" w:rsidRDefault="00AF7313">
      <w:pPr>
        <w:pStyle w:val="CommentText"/>
      </w:pPr>
      <w:r>
        <w:rPr>
          <w:rStyle w:val="CommentReference"/>
        </w:rPr>
        <w:annotationRef/>
      </w:r>
      <w:r>
        <w:t>Please replace with new NIEM repo, but just felt this need a closing with a call to action.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431677" w15:done="0"/>
  <w15:commentEx w15:paraId="6FDDEC7E" w15:done="0"/>
  <w15:commentEx w15:paraId="1CDF6A37" w15:done="0"/>
  <w15:commentEx w15:paraId="10447817" w15:done="0"/>
  <w15:commentEx w15:paraId="75B23DA2" w15:done="0"/>
  <w15:commentEx w15:paraId="69B769BD" w15:done="0"/>
  <w15:commentEx w15:paraId="026E6483" w15:done="0"/>
  <w15:commentEx w15:paraId="3EBBEB76" w15:done="0"/>
  <w15:commentEx w15:paraId="50182D2A" w15:done="0"/>
  <w15:commentEx w15:paraId="30BB44D8" w15:done="0"/>
  <w15:commentEx w15:paraId="53743D8E" w15:done="0"/>
  <w15:commentEx w15:paraId="29D6F924" w15:done="0"/>
  <w15:commentEx w15:paraId="5E67BD39" w15:done="0"/>
  <w15:commentEx w15:paraId="493685F1" w15:done="0"/>
  <w15:commentEx w15:paraId="41D47A7E" w15:done="0"/>
  <w15:commentEx w15:paraId="698C7A2A" w15:done="0"/>
  <w15:commentEx w15:paraId="34154A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F9CA9" w16cex:dateUtc="2021-05-19T18:18:00Z"/>
  <w16cex:commentExtensible w16cex:durableId="244F9FAA" w16cex:dateUtc="2021-05-19T18:31:00Z"/>
  <w16cex:commentExtensible w16cex:durableId="244FA10E" w16cex:dateUtc="2021-05-19T18:37:00Z"/>
  <w16cex:commentExtensible w16cex:durableId="244FA16C" w16cex:dateUtc="2021-05-19T18:38:00Z"/>
  <w16cex:commentExtensible w16cex:durableId="244FA20E" w16cex:dateUtc="2021-05-19T18:41:00Z"/>
  <w16cex:commentExtensible w16cex:durableId="244FA1C4" w16cex:dateUtc="2021-05-19T18:40:00Z"/>
  <w16cex:commentExtensible w16cex:durableId="244FA33C" w16cex:dateUtc="2021-05-19T18:46:00Z"/>
  <w16cex:commentExtensible w16cex:durableId="244FA46F" w16cex:dateUtc="2021-05-19T18:51:00Z"/>
  <w16cex:commentExtensible w16cex:durableId="244FA5E1" w16cex:dateUtc="2021-05-19T18:57:00Z"/>
  <w16cex:commentExtensible w16cex:durableId="244FA6AF" w16cex:dateUtc="2021-05-19T19:01:00Z"/>
  <w16cex:commentExtensible w16cex:durableId="244FA70D" w16cex:dateUtc="2021-05-19T19:02:00Z"/>
  <w16cex:commentExtensible w16cex:durableId="244FA73B" w16cex:dateUtc="2021-05-19T19:03:00Z"/>
  <w16cex:commentExtensible w16cex:durableId="244FA7AE" w16cex:dateUtc="2021-05-19T19:05:00Z"/>
  <w16cex:commentExtensible w16cex:durableId="244FA837" w16cex:dateUtc="2021-05-19T19:07:00Z"/>
  <w16cex:commentExtensible w16cex:durableId="244FA905" w16cex:dateUtc="2021-05-19T19:11:00Z"/>
  <w16cex:commentExtensible w16cex:durableId="244FA94F" w16cex:dateUtc="2021-05-19T19:12:00Z"/>
  <w16cex:commentExtensible w16cex:durableId="244CDB81" w16cex:dateUtc="2021-05-17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431677" w16cid:durableId="244F9CA9"/>
  <w16cid:commentId w16cid:paraId="6FDDEC7E" w16cid:durableId="244F9FAA"/>
  <w16cid:commentId w16cid:paraId="1CDF6A37" w16cid:durableId="244FA10E"/>
  <w16cid:commentId w16cid:paraId="10447817" w16cid:durableId="244FA16C"/>
  <w16cid:commentId w16cid:paraId="75B23DA2" w16cid:durableId="244FA20E"/>
  <w16cid:commentId w16cid:paraId="69B769BD" w16cid:durableId="244FA1C4"/>
  <w16cid:commentId w16cid:paraId="026E6483" w16cid:durableId="244FA33C"/>
  <w16cid:commentId w16cid:paraId="3EBBEB76" w16cid:durableId="244FA46F"/>
  <w16cid:commentId w16cid:paraId="50182D2A" w16cid:durableId="244FA5E1"/>
  <w16cid:commentId w16cid:paraId="30BB44D8" w16cid:durableId="244FA6AF"/>
  <w16cid:commentId w16cid:paraId="53743D8E" w16cid:durableId="244FA70D"/>
  <w16cid:commentId w16cid:paraId="29D6F924" w16cid:durableId="244FA73B"/>
  <w16cid:commentId w16cid:paraId="5E67BD39" w16cid:durableId="244FA7AE"/>
  <w16cid:commentId w16cid:paraId="493685F1" w16cid:durableId="244FA837"/>
  <w16cid:commentId w16cid:paraId="41D47A7E" w16cid:durableId="244FA905"/>
  <w16cid:commentId w16cid:paraId="698C7A2A" w16cid:durableId="244FA94F"/>
  <w16cid:commentId w16cid:paraId="34154A79" w16cid:durableId="244CDB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028F0" w14:textId="77777777" w:rsidR="00CF4CA3" w:rsidRDefault="00CF4CA3">
      <w:pPr>
        <w:spacing w:after="0"/>
      </w:pPr>
      <w:r>
        <w:separator/>
      </w:r>
    </w:p>
  </w:endnote>
  <w:endnote w:type="continuationSeparator" w:id="0">
    <w:p w14:paraId="15A49E11" w14:textId="77777777" w:rsidR="00CF4CA3" w:rsidRDefault="00CF4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6EF30" w14:textId="77777777" w:rsidR="00CF4CA3" w:rsidRDefault="00CF4CA3">
      <w:r>
        <w:separator/>
      </w:r>
    </w:p>
  </w:footnote>
  <w:footnote w:type="continuationSeparator" w:id="0">
    <w:p w14:paraId="63C646F9" w14:textId="77777777" w:rsidR="00CF4CA3" w:rsidRDefault="00CF4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BD816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5C8D7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lf, Linda [USA]">
    <w15:presenceInfo w15:providerId="AD" w15:userId="S::595894@bah.com::e8f9b65a-3184-4a87-b1aa-c9d71cc0f3d3"/>
  </w15:person>
  <w15:person w15:author="Woodhouse, Shunda [USA]">
    <w15:presenceInfo w15:providerId="AD" w15:userId="S::596518@bah.com::bf88721a-02f7-4aa1-a19e-17f7eeaf67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223F"/>
    <w:rsid w:val="00065AD9"/>
    <w:rsid w:val="000D5BE9"/>
    <w:rsid w:val="00151254"/>
    <w:rsid w:val="0016112D"/>
    <w:rsid w:val="00163464"/>
    <w:rsid w:val="001A3BE8"/>
    <w:rsid w:val="001D1360"/>
    <w:rsid w:val="002110EE"/>
    <w:rsid w:val="0021675D"/>
    <w:rsid w:val="002541E8"/>
    <w:rsid w:val="002B7245"/>
    <w:rsid w:val="002F2F87"/>
    <w:rsid w:val="00313E12"/>
    <w:rsid w:val="00315A0B"/>
    <w:rsid w:val="00353F5E"/>
    <w:rsid w:val="00355E03"/>
    <w:rsid w:val="003B4BE1"/>
    <w:rsid w:val="003F11B9"/>
    <w:rsid w:val="00413F96"/>
    <w:rsid w:val="00425935"/>
    <w:rsid w:val="004C7E8B"/>
    <w:rsid w:val="004E29B3"/>
    <w:rsid w:val="0056299E"/>
    <w:rsid w:val="00577C8F"/>
    <w:rsid w:val="00585773"/>
    <w:rsid w:val="00590D07"/>
    <w:rsid w:val="005D2211"/>
    <w:rsid w:val="005D2277"/>
    <w:rsid w:val="005E7356"/>
    <w:rsid w:val="00616F20"/>
    <w:rsid w:val="00621F9B"/>
    <w:rsid w:val="00650931"/>
    <w:rsid w:val="0067603A"/>
    <w:rsid w:val="006B2326"/>
    <w:rsid w:val="006B2617"/>
    <w:rsid w:val="00712B0E"/>
    <w:rsid w:val="0072144F"/>
    <w:rsid w:val="00774BDC"/>
    <w:rsid w:val="00784D58"/>
    <w:rsid w:val="007864AA"/>
    <w:rsid w:val="007D33B8"/>
    <w:rsid w:val="007E0826"/>
    <w:rsid w:val="00854BFD"/>
    <w:rsid w:val="00857B94"/>
    <w:rsid w:val="008C2E49"/>
    <w:rsid w:val="008D6863"/>
    <w:rsid w:val="008E3E70"/>
    <w:rsid w:val="00907620"/>
    <w:rsid w:val="009B3CB2"/>
    <w:rsid w:val="009B7ECD"/>
    <w:rsid w:val="00A11F11"/>
    <w:rsid w:val="00A30AD3"/>
    <w:rsid w:val="00A63776"/>
    <w:rsid w:val="00A663E6"/>
    <w:rsid w:val="00A772FA"/>
    <w:rsid w:val="00AA45E3"/>
    <w:rsid w:val="00AD1FD4"/>
    <w:rsid w:val="00AF314B"/>
    <w:rsid w:val="00AF7313"/>
    <w:rsid w:val="00B12A0C"/>
    <w:rsid w:val="00B643BC"/>
    <w:rsid w:val="00B86B75"/>
    <w:rsid w:val="00BC48D5"/>
    <w:rsid w:val="00BD6A16"/>
    <w:rsid w:val="00BF2AD4"/>
    <w:rsid w:val="00BF764A"/>
    <w:rsid w:val="00C36279"/>
    <w:rsid w:val="00C37C80"/>
    <w:rsid w:val="00C50378"/>
    <w:rsid w:val="00C86BDC"/>
    <w:rsid w:val="00CE6E22"/>
    <w:rsid w:val="00CF4CA3"/>
    <w:rsid w:val="00CF66B3"/>
    <w:rsid w:val="00D14446"/>
    <w:rsid w:val="00D21DA2"/>
    <w:rsid w:val="00D74102"/>
    <w:rsid w:val="00D96AB4"/>
    <w:rsid w:val="00DE789B"/>
    <w:rsid w:val="00E315A3"/>
    <w:rsid w:val="00E419D6"/>
    <w:rsid w:val="00ED4EB1"/>
    <w:rsid w:val="00EE65F9"/>
    <w:rsid w:val="00EF383B"/>
    <w:rsid w:val="00F46FF7"/>
    <w:rsid w:val="00FA79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4197"/>
  <w15:docId w15:val="{962681A0-B986-8841-AAA8-F2BB9C7F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dnoteText">
    <w:name w:val="endnote text"/>
    <w:basedOn w:val="Normal"/>
    <w:link w:val="EndnoteTextChar"/>
    <w:semiHidden/>
    <w:unhideWhenUsed/>
    <w:rsid w:val="000622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223F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06223F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AF314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F31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F3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F3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F3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F31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314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F73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3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F731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AF7313"/>
    <w:rPr>
      <w:color w:val="605E5C"/>
      <w:shd w:val="clear" w:color="auto" w:fill="E1DFDD"/>
    </w:rPr>
  </w:style>
  <w:style w:type="paragraph" w:styleId="Revision">
    <w:name w:val="Revision"/>
    <w:hidden/>
    <w:semiHidden/>
    <w:rsid w:val="00857B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Unified_Modeling_Language" TargetMode="External"/><Relationship Id="rId26" Type="http://schemas.openxmlformats.org/officeDocument/2006/relationships/hyperlink" Target="https://en.wikipedia.org/wiki/Markdown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XML_Metadata_Interchange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Resource_Description_Framework" TargetMode="External"/><Relationship Id="rId25" Type="http://schemas.openxmlformats.org/officeDocument/2006/relationships/hyperlink" Target="https://en.wikipedia.org/wiki/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JSON" TargetMode="External"/><Relationship Id="rId20" Type="http://schemas.openxmlformats.org/officeDocument/2006/relationships/hyperlink" Target="https://en.wikipedia.org/wiki/SQL" TargetMode="External"/><Relationship Id="rId29" Type="http://schemas.openxmlformats.org/officeDocument/2006/relationships/hyperlink" Target="https://en.wikipedia.org/wiki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en.wikipedia.org/wiki/Protocol_Buffers" TargetMode="External"/><Relationship Id="rId32" Type="http://schemas.openxmlformats.org/officeDocument/2006/relationships/hyperlink" Target="https://en.wikipedia.org/wiki/RDF_Sche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OpenAPI_Specification" TargetMode="External"/><Relationship Id="rId28" Type="http://schemas.openxmlformats.org/officeDocument/2006/relationships/hyperlink" Target="https://en.wikipedia.org/wiki/Rich_Text_Format" TargetMode="External"/><Relationship Id="rId10" Type="http://schemas.microsoft.com/office/2016/09/relationships/commentsIds" Target="commentsIds.xml"/><Relationship Id="rId19" Type="http://schemas.openxmlformats.org/officeDocument/2006/relationships/hyperlink" Target="https://en.wikipedia.org/wiki/JSON-LD" TargetMode="External"/><Relationship Id="rId31" Type="http://schemas.openxmlformats.org/officeDocument/2006/relationships/hyperlink" Target="https://en.wikipedia.org/wiki/DOT_(graph_description_language)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en.wikipedia.org/wiki/Web_Ontology_Language" TargetMode="External"/><Relationship Id="rId27" Type="http://schemas.openxmlformats.org/officeDocument/2006/relationships/hyperlink" Target="https://en.wikipedia.org/wiki/Office_Open_XML" TargetMode="External"/><Relationship Id="rId30" Type="http://schemas.openxmlformats.org/officeDocument/2006/relationships/hyperlink" Target="https://en.wikipedia.org/wiki/Comma-separated_values" TargetMode="External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15D23-52A3-4758-B96B-6E27860B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Self, Linda [USA]</dc:creator>
  <cp:keywords/>
  <cp:lastModifiedBy>Self, Linda [USA]</cp:lastModifiedBy>
  <cp:revision>64</cp:revision>
  <dcterms:created xsi:type="dcterms:W3CDTF">2021-05-19T18:17:00Z</dcterms:created>
  <dcterms:modified xsi:type="dcterms:W3CDTF">2021-05-19T19:13:00Z</dcterms:modified>
</cp:coreProperties>
</file>